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314C" w14:textId="77777777" w:rsidR="00395A97" w:rsidRDefault="00233E54" w:rsidP="00376561">
      <w:pPr>
        <w:spacing w:line="480" w:lineRule="auto"/>
        <w:ind w:firstLine="720"/>
        <w:rPr>
          <w:rFonts w:ascii="Times New Roman" w:hAnsi="Times New Roman" w:cs="Times New Roman"/>
        </w:rPr>
      </w:pPr>
      <w:commentRangeStart w:id="0"/>
      <w:commentRangeStart w:id="1"/>
      <w:r w:rsidRPr="72922629">
        <w:rPr>
          <w:rFonts w:ascii="Times New Roman" w:hAnsi="Times New Roman" w:cs="Times New Roman"/>
        </w:rPr>
        <w:t>During</w:t>
      </w:r>
      <w:commentRangeEnd w:id="0"/>
      <w:r>
        <w:rPr>
          <w:rStyle w:val="CommentReference"/>
        </w:rPr>
        <w:commentReference w:id="0"/>
      </w:r>
      <w:commentRangeEnd w:id="1"/>
      <w:r>
        <w:rPr>
          <w:rStyle w:val="CommentReference"/>
        </w:rPr>
        <w:commentReference w:id="1"/>
      </w:r>
      <w:r w:rsidRPr="72922629">
        <w:rPr>
          <w:rFonts w:ascii="Times New Roman" w:hAnsi="Times New Roman" w:cs="Times New Roman"/>
        </w:rPr>
        <w:t xml:space="preserve"> the second quarter of the Rams-Bucs 2022 NFC Divisional Round, with the Rams leading 20-3, </w:t>
      </w:r>
      <w:r w:rsidR="00C64ABE" w:rsidRPr="72922629">
        <w:rPr>
          <w:rFonts w:ascii="Times New Roman" w:hAnsi="Times New Roman" w:cs="Times New Roman"/>
        </w:rPr>
        <w:t xml:space="preserve">on the NBC broadcast, </w:t>
      </w:r>
      <w:r w:rsidRPr="72922629">
        <w:rPr>
          <w:rFonts w:ascii="Times New Roman" w:hAnsi="Times New Roman" w:cs="Times New Roman"/>
        </w:rPr>
        <w:t xml:space="preserve">Cris </w:t>
      </w:r>
      <w:r w:rsidR="00C64ABE" w:rsidRPr="72922629">
        <w:rPr>
          <w:rFonts w:ascii="Times New Roman" w:hAnsi="Times New Roman" w:cs="Times New Roman"/>
        </w:rPr>
        <w:t>Collinsworth</w:t>
      </w:r>
      <w:r w:rsidRPr="72922629">
        <w:rPr>
          <w:rFonts w:ascii="Times New Roman" w:hAnsi="Times New Roman" w:cs="Times New Roman"/>
        </w:rPr>
        <w:t xml:space="preserve"> said “</w:t>
      </w:r>
      <w:r w:rsidR="008D60B9" w:rsidRPr="72922629">
        <w:rPr>
          <w:rFonts w:ascii="Times New Roman" w:hAnsi="Times New Roman" w:cs="Times New Roman"/>
        </w:rPr>
        <w:t xml:space="preserve">The Rams have the better team, but the Bucs have Tom Brady.” </w:t>
      </w:r>
      <w:r w:rsidR="00C64ABE" w:rsidRPr="72922629">
        <w:rPr>
          <w:rFonts w:ascii="Times New Roman" w:hAnsi="Times New Roman" w:cs="Times New Roman"/>
        </w:rPr>
        <w:t xml:space="preserve">However, he failed to mention that for the game to be closer, the Buccaneers defense would need to prevent the Rams from scoring, something Brady has no control of. This is the narrative prevalent throughout Tom Brady’s career. Despite </w:t>
      </w:r>
      <w:commentRangeStart w:id="2"/>
      <w:commentRangeStart w:id="3"/>
      <w:r w:rsidR="00C64ABE" w:rsidRPr="72922629">
        <w:rPr>
          <w:rFonts w:ascii="Times New Roman" w:hAnsi="Times New Roman" w:cs="Times New Roman"/>
        </w:rPr>
        <w:t xml:space="preserve">his poor performances </w:t>
      </w:r>
      <w:r w:rsidR="00FA3A91" w:rsidRPr="72922629">
        <w:rPr>
          <w:rFonts w:ascii="Times New Roman" w:hAnsi="Times New Roman" w:cs="Times New Roman"/>
        </w:rPr>
        <w:t>in the postseason, his teams have always played well enough to win</w:t>
      </w:r>
      <w:commentRangeEnd w:id="2"/>
      <w:r>
        <w:rPr>
          <w:rStyle w:val="CommentReference"/>
        </w:rPr>
        <w:commentReference w:id="2"/>
      </w:r>
      <w:commentRangeEnd w:id="3"/>
      <w:r>
        <w:rPr>
          <w:rStyle w:val="CommentReference"/>
        </w:rPr>
        <w:commentReference w:id="3"/>
      </w:r>
      <w:r w:rsidR="00FA3A91" w:rsidRPr="72922629">
        <w:rPr>
          <w:rFonts w:ascii="Times New Roman" w:hAnsi="Times New Roman" w:cs="Times New Roman"/>
        </w:rPr>
        <w:t xml:space="preserve">. </w:t>
      </w:r>
      <w:r w:rsidR="00E705DA" w:rsidRPr="72922629">
        <w:rPr>
          <w:rFonts w:ascii="Times New Roman" w:hAnsi="Times New Roman" w:cs="Times New Roman"/>
        </w:rPr>
        <w:t xml:space="preserve">Tom Brady’s statistics are objectively worse than other </w:t>
      </w:r>
      <w:r w:rsidR="1262A878" w:rsidRPr="72922629">
        <w:rPr>
          <w:rFonts w:ascii="Times New Roman" w:hAnsi="Times New Roman" w:cs="Times New Roman"/>
        </w:rPr>
        <w:t>q</w:t>
      </w:r>
      <w:r w:rsidR="00E705DA" w:rsidRPr="72922629">
        <w:rPr>
          <w:rFonts w:ascii="Times New Roman" w:hAnsi="Times New Roman" w:cs="Times New Roman"/>
        </w:rPr>
        <w:t xml:space="preserve">uarterbacks. </w:t>
      </w:r>
      <w:r w:rsidR="207199B0" w:rsidRPr="72922629">
        <w:rPr>
          <w:rFonts w:ascii="Times New Roman" w:hAnsi="Times New Roman" w:cs="Times New Roman"/>
        </w:rPr>
        <w:t>He is</w:t>
      </w:r>
      <w:r w:rsidR="00E705DA" w:rsidRPr="72922629">
        <w:rPr>
          <w:rFonts w:ascii="Times New Roman" w:hAnsi="Times New Roman" w:cs="Times New Roman"/>
        </w:rPr>
        <w:t xml:space="preserve"> additionally praised as someone who is a </w:t>
      </w:r>
      <w:r w:rsidR="2C546D3A" w:rsidRPr="72922629">
        <w:rPr>
          <w:rFonts w:ascii="Times New Roman" w:hAnsi="Times New Roman" w:cs="Times New Roman"/>
        </w:rPr>
        <w:t>great post-season performer</w:t>
      </w:r>
      <w:r w:rsidR="248198DF" w:rsidRPr="72922629">
        <w:rPr>
          <w:rFonts w:ascii="Times New Roman" w:hAnsi="Times New Roman" w:cs="Times New Roman"/>
        </w:rPr>
        <w:t>. H</w:t>
      </w:r>
      <w:r w:rsidR="00E705DA" w:rsidRPr="72922629">
        <w:rPr>
          <w:rFonts w:ascii="Times New Roman" w:hAnsi="Times New Roman" w:cs="Times New Roman"/>
        </w:rPr>
        <w:t xml:space="preserve">owever, Brady is a good regular season performer, but an average postseason </w:t>
      </w:r>
      <w:r w:rsidR="0F87F812" w:rsidRPr="72922629">
        <w:rPr>
          <w:rFonts w:ascii="Times New Roman" w:hAnsi="Times New Roman" w:cs="Times New Roman"/>
        </w:rPr>
        <w:t>q</w:t>
      </w:r>
      <w:r w:rsidR="00E705DA" w:rsidRPr="72922629">
        <w:rPr>
          <w:rFonts w:ascii="Times New Roman" w:hAnsi="Times New Roman" w:cs="Times New Roman"/>
        </w:rPr>
        <w:t xml:space="preserve">uarterback who profits </w:t>
      </w:r>
      <w:r w:rsidR="55C94C5B" w:rsidRPr="72922629">
        <w:rPr>
          <w:rFonts w:ascii="Times New Roman" w:hAnsi="Times New Roman" w:cs="Times New Roman"/>
        </w:rPr>
        <w:t>from</w:t>
      </w:r>
      <w:r w:rsidR="00E705DA" w:rsidRPr="72922629">
        <w:rPr>
          <w:rFonts w:ascii="Times New Roman" w:hAnsi="Times New Roman" w:cs="Times New Roman"/>
        </w:rPr>
        <w:t xml:space="preserve"> his </w:t>
      </w:r>
      <w:r w:rsidR="33D257A0" w:rsidRPr="72922629">
        <w:rPr>
          <w:rFonts w:ascii="Times New Roman" w:hAnsi="Times New Roman" w:cs="Times New Roman"/>
        </w:rPr>
        <w:t>team’s success</w:t>
      </w:r>
      <w:r w:rsidR="00E705DA" w:rsidRPr="72922629">
        <w:rPr>
          <w:rFonts w:ascii="Times New Roman" w:hAnsi="Times New Roman" w:cs="Times New Roman"/>
        </w:rPr>
        <w:t>.</w:t>
      </w:r>
    </w:p>
    <w:p w14:paraId="442F06DA" w14:textId="77777777" w:rsidR="00FA3A91" w:rsidRDefault="00FA3A91" w:rsidP="00376561">
      <w:pPr>
        <w:spacing w:line="480" w:lineRule="auto"/>
        <w:ind w:firstLine="720"/>
        <w:rPr>
          <w:rFonts w:ascii="Times New Roman" w:hAnsi="Times New Roman" w:cs="Times New Roman"/>
        </w:rPr>
      </w:pPr>
      <w:r>
        <w:rPr>
          <w:rFonts w:ascii="Times New Roman" w:hAnsi="Times New Roman" w:cs="Times New Roman"/>
        </w:rPr>
        <w:t xml:space="preserve">The Super Bowl is a team award. While </w:t>
      </w:r>
      <w:r w:rsidR="35DF100A">
        <w:rPr>
          <w:rFonts w:ascii="Times New Roman" w:hAnsi="Times New Roman" w:cs="Times New Roman"/>
        </w:rPr>
        <w:t>q</w:t>
      </w:r>
      <w:r>
        <w:rPr>
          <w:rFonts w:ascii="Times New Roman" w:hAnsi="Times New Roman" w:cs="Times New Roman"/>
        </w:rPr>
        <w:t>uarterback</w:t>
      </w:r>
      <w:r w:rsidR="30D94CD9">
        <w:rPr>
          <w:rFonts w:ascii="Times New Roman" w:hAnsi="Times New Roman" w:cs="Times New Roman"/>
        </w:rPr>
        <w:t>s</w:t>
      </w:r>
      <w:r>
        <w:rPr>
          <w:rFonts w:ascii="Times New Roman" w:hAnsi="Times New Roman" w:cs="Times New Roman"/>
        </w:rPr>
        <w:t xml:space="preserve"> are </w:t>
      </w:r>
      <w:r w:rsidR="103EF1BA">
        <w:rPr>
          <w:rFonts w:ascii="Times New Roman" w:hAnsi="Times New Roman" w:cs="Times New Roman"/>
        </w:rPr>
        <w:t>important</w:t>
      </w:r>
      <w:r>
        <w:rPr>
          <w:rFonts w:ascii="Times New Roman" w:hAnsi="Times New Roman" w:cs="Times New Roman"/>
        </w:rPr>
        <w:t xml:space="preserve"> to </w:t>
      </w:r>
      <w:r w:rsidR="5692C7CF">
        <w:rPr>
          <w:rFonts w:ascii="Times New Roman" w:hAnsi="Times New Roman" w:cs="Times New Roman"/>
        </w:rPr>
        <w:t xml:space="preserve">a </w:t>
      </w:r>
      <w:r>
        <w:rPr>
          <w:rFonts w:ascii="Times New Roman" w:hAnsi="Times New Roman" w:cs="Times New Roman"/>
        </w:rPr>
        <w:t>team</w:t>
      </w:r>
      <w:r w:rsidR="59D99908">
        <w:rPr>
          <w:rFonts w:ascii="Times New Roman" w:hAnsi="Times New Roman" w:cs="Times New Roman"/>
        </w:rPr>
        <w:t>’s</w:t>
      </w:r>
      <w:r>
        <w:rPr>
          <w:rFonts w:ascii="Times New Roman" w:hAnsi="Times New Roman" w:cs="Times New Roman"/>
        </w:rPr>
        <w:t xml:space="preserve"> success, football is the epitome of a team </w:t>
      </w:r>
      <w:r w:rsidR="00B73A32">
        <w:rPr>
          <w:rFonts w:ascii="Times New Roman" w:hAnsi="Times New Roman" w:cs="Times New Roman"/>
        </w:rPr>
        <w:t xml:space="preserve">sport and the Super Bowl should be regarded as a team award. In a paper about Positional Correlation values, written by Steven Vu, the lack of impact of a QB on an NFL team </w:t>
      </w:r>
      <w:r w:rsidR="008C737C">
        <w:rPr>
          <w:rFonts w:ascii="Times New Roman" w:hAnsi="Times New Roman" w:cs="Times New Roman"/>
        </w:rPr>
        <w:t>can be seen. Based on Correlation Coefficients and R-squared values, there is a larger impact in team success from other positions than QB, like Offensive Linemen, Running Backs, Wide Receivers, and Tight Ends.</w:t>
      </w:r>
      <w:r w:rsidR="008C737C">
        <w:rPr>
          <w:rStyle w:val="FootnoteReference"/>
          <w:rFonts w:ascii="Times New Roman" w:hAnsi="Times New Roman" w:cs="Times New Roman"/>
        </w:rPr>
        <w:footnoteReference w:id="2"/>
      </w:r>
      <w:r w:rsidR="00DB20C6">
        <w:rPr>
          <w:rFonts w:ascii="Times New Roman" w:hAnsi="Times New Roman" w:cs="Times New Roman"/>
        </w:rPr>
        <w:t xml:space="preserve"> There are hundreds of Hall of Fame caliber players and coaches that Brady has worked with that are </w:t>
      </w:r>
      <w:r w:rsidR="784F648D">
        <w:rPr>
          <w:rFonts w:ascii="Times New Roman" w:hAnsi="Times New Roman" w:cs="Times New Roman"/>
        </w:rPr>
        <w:t>not</w:t>
      </w:r>
      <w:r w:rsidR="00DB20C6">
        <w:rPr>
          <w:rFonts w:ascii="Times New Roman" w:hAnsi="Times New Roman" w:cs="Times New Roman"/>
        </w:rPr>
        <w:t xml:space="preserve"> acknowledged </w:t>
      </w:r>
      <w:r w:rsidR="60AB9A8F">
        <w:rPr>
          <w:rFonts w:ascii="Times New Roman" w:hAnsi="Times New Roman" w:cs="Times New Roman"/>
        </w:rPr>
        <w:t xml:space="preserve">for their contributions to </w:t>
      </w:r>
      <w:r w:rsidR="00DB20C6">
        <w:rPr>
          <w:rFonts w:ascii="Times New Roman" w:hAnsi="Times New Roman" w:cs="Times New Roman"/>
        </w:rPr>
        <w:t>Tom Brady</w:t>
      </w:r>
      <w:r w:rsidR="60500BFE">
        <w:rPr>
          <w:rFonts w:ascii="Times New Roman" w:hAnsi="Times New Roman" w:cs="Times New Roman"/>
        </w:rPr>
        <w:t>’s win</w:t>
      </w:r>
      <w:r w:rsidR="00DB20C6">
        <w:rPr>
          <w:rFonts w:ascii="Times New Roman" w:hAnsi="Times New Roman" w:cs="Times New Roman"/>
        </w:rPr>
        <w:t xml:space="preserve">. The only argument made for Tom Brady’s “GOAT” status is his </w:t>
      </w:r>
      <w:r w:rsidR="787E0B9D">
        <w:rPr>
          <w:rFonts w:ascii="Times New Roman" w:hAnsi="Times New Roman" w:cs="Times New Roman"/>
        </w:rPr>
        <w:t>Super Bowl</w:t>
      </w:r>
      <w:r w:rsidR="00DB20C6">
        <w:rPr>
          <w:rFonts w:ascii="Times New Roman" w:hAnsi="Times New Roman" w:cs="Times New Roman"/>
        </w:rPr>
        <w:t xml:space="preserve"> rings, not because of his performances or statistics. He </w:t>
      </w:r>
      <w:r w:rsidR="139DDDD1">
        <w:rPr>
          <w:rFonts w:ascii="Times New Roman" w:hAnsi="Times New Roman" w:cs="Times New Roman"/>
        </w:rPr>
        <w:t>should not</w:t>
      </w:r>
      <w:r w:rsidR="00DB20C6">
        <w:rPr>
          <w:rFonts w:ascii="Times New Roman" w:hAnsi="Times New Roman" w:cs="Times New Roman"/>
        </w:rPr>
        <w:t xml:space="preserve"> be declared as “the best” because of team accomplishments. While </w:t>
      </w:r>
      <w:r w:rsidR="3CA5D684">
        <w:rPr>
          <w:rFonts w:ascii="Times New Roman" w:hAnsi="Times New Roman" w:cs="Times New Roman"/>
        </w:rPr>
        <w:t>it is</w:t>
      </w:r>
      <w:r w:rsidR="00DB20C6">
        <w:rPr>
          <w:rFonts w:ascii="Times New Roman" w:hAnsi="Times New Roman" w:cs="Times New Roman"/>
        </w:rPr>
        <w:t xml:space="preserve"> impossible to say how well Brady would play with another franchise, or how other </w:t>
      </w:r>
      <w:r w:rsidR="3611DFD5">
        <w:rPr>
          <w:rFonts w:ascii="Times New Roman" w:hAnsi="Times New Roman" w:cs="Times New Roman"/>
        </w:rPr>
        <w:t>q</w:t>
      </w:r>
      <w:r w:rsidR="00DB20C6">
        <w:rPr>
          <w:rFonts w:ascii="Times New Roman" w:hAnsi="Times New Roman" w:cs="Times New Roman"/>
        </w:rPr>
        <w:t>uarterbacks would perform in his position</w:t>
      </w:r>
      <w:r w:rsidR="00FA3739">
        <w:rPr>
          <w:rFonts w:ascii="Times New Roman" w:hAnsi="Times New Roman" w:cs="Times New Roman"/>
        </w:rPr>
        <w:t xml:space="preserve">, there is definitive data that </w:t>
      </w:r>
      <w:r w:rsidR="00FA3739">
        <w:rPr>
          <w:rFonts w:ascii="Times New Roman" w:hAnsi="Times New Roman" w:cs="Times New Roman"/>
        </w:rPr>
        <w:lastRenderedPageBreak/>
        <w:t xml:space="preserve">indicates other </w:t>
      </w:r>
      <w:r w:rsidR="4B878390">
        <w:rPr>
          <w:rFonts w:ascii="Times New Roman" w:hAnsi="Times New Roman" w:cs="Times New Roman"/>
        </w:rPr>
        <w:t>q</w:t>
      </w:r>
      <w:r w:rsidR="00FA3739">
        <w:rPr>
          <w:rFonts w:ascii="Times New Roman" w:hAnsi="Times New Roman" w:cs="Times New Roman"/>
        </w:rPr>
        <w:t xml:space="preserve">uarterbacks perform better than him and are more crucial to team success than him. Tom Brady plays </w:t>
      </w:r>
      <w:r w:rsidR="22FF2916">
        <w:rPr>
          <w:rFonts w:ascii="Times New Roman" w:hAnsi="Times New Roman" w:cs="Times New Roman"/>
        </w:rPr>
        <w:t>q</w:t>
      </w:r>
      <w:r w:rsidR="00FA3739">
        <w:rPr>
          <w:rFonts w:ascii="Times New Roman" w:hAnsi="Times New Roman" w:cs="Times New Roman"/>
        </w:rPr>
        <w:t>uarterback in the National Football League</w:t>
      </w:r>
      <w:r w:rsidR="44E85C57">
        <w:rPr>
          <w:rFonts w:ascii="Times New Roman" w:hAnsi="Times New Roman" w:cs="Times New Roman"/>
        </w:rPr>
        <w:t>.</w:t>
      </w:r>
      <w:r w:rsidR="00FA3739">
        <w:rPr>
          <w:rFonts w:ascii="Times New Roman" w:hAnsi="Times New Roman" w:cs="Times New Roman"/>
        </w:rPr>
        <w:t xml:space="preserve"> </w:t>
      </w:r>
      <w:r w:rsidR="5E9D1C2B">
        <w:rPr>
          <w:rFonts w:ascii="Times New Roman" w:hAnsi="Times New Roman" w:cs="Times New Roman"/>
        </w:rPr>
        <w:t>H</w:t>
      </w:r>
      <w:r w:rsidR="00FA3739">
        <w:rPr>
          <w:rFonts w:ascii="Times New Roman" w:hAnsi="Times New Roman" w:cs="Times New Roman"/>
        </w:rPr>
        <w:t xml:space="preserve">e does not play </w:t>
      </w:r>
      <w:r w:rsidR="064D60EB">
        <w:rPr>
          <w:rFonts w:ascii="Times New Roman" w:hAnsi="Times New Roman" w:cs="Times New Roman"/>
        </w:rPr>
        <w:t>c</w:t>
      </w:r>
      <w:r w:rsidR="00FA3739">
        <w:rPr>
          <w:rFonts w:ascii="Times New Roman" w:hAnsi="Times New Roman" w:cs="Times New Roman"/>
        </w:rPr>
        <w:t xml:space="preserve">ornerback, </w:t>
      </w:r>
      <w:r w:rsidR="56E62F33">
        <w:rPr>
          <w:rFonts w:ascii="Times New Roman" w:hAnsi="Times New Roman" w:cs="Times New Roman"/>
        </w:rPr>
        <w:t>w</w:t>
      </w:r>
      <w:r w:rsidR="00FA3739">
        <w:rPr>
          <w:rFonts w:ascii="Times New Roman" w:hAnsi="Times New Roman" w:cs="Times New Roman"/>
        </w:rPr>
        <w:t xml:space="preserve">ide </w:t>
      </w:r>
      <w:r w:rsidR="0D9D2D4C">
        <w:rPr>
          <w:rFonts w:ascii="Times New Roman" w:hAnsi="Times New Roman" w:cs="Times New Roman"/>
        </w:rPr>
        <w:t>r</w:t>
      </w:r>
      <w:r w:rsidR="00FA3739">
        <w:rPr>
          <w:rFonts w:ascii="Times New Roman" w:hAnsi="Times New Roman" w:cs="Times New Roman"/>
        </w:rPr>
        <w:t xml:space="preserve">eceiver, </w:t>
      </w:r>
      <w:r w:rsidR="142776B2">
        <w:rPr>
          <w:rFonts w:ascii="Times New Roman" w:hAnsi="Times New Roman" w:cs="Times New Roman"/>
        </w:rPr>
        <w:t>d</w:t>
      </w:r>
      <w:r w:rsidR="00FA3739">
        <w:rPr>
          <w:rFonts w:ascii="Times New Roman" w:hAnsi="Times New Roman" w:cs="Times New Roman"/>
        </w:rPr>
        <w:t xml:space="preserve">efensive </w:t>
      </w:r>
      <w:r w:rsidR="006AFCA9">
        <w:rPr>
          <w:rFonts w:ascii="Times New Roman" w:hAnsi="Times New Roman" w:cs="Times New Roman"/>
        </w:rPr>
        <w:t>e</w:t>
      </w:r>
      <w:r w:rsidR="00FA3739">
        <w:rPr>
          <w:rFonts w:ascii="Times New Roman" w:hAnsi="Times New Roman" w:cs="Times New Roman"/>
        </w:rPr>
        <w:t xml:space="preserve">dge, or </w:t>
      </w:r>
      <w:r w:rsidR="05325D76">
        <w:rPr>
          <w:rFonts w:ascii="Times New Roman" w:hAnsi="Times New Roman" w:cs="Times New Roman"/>
        </w:rPr>
        <w:t xml:space="preserve">on </w:t>
      </w:r>
      <w:r w:rsidR="00FA3739">
        <w:rPr>
          <w:rFonts w:ascii="Times New Roman" w:hAnsi="Times New Roman" w:cs="Times New Roman"/>
        </w:rPr>
        <w:t xml:space="preserve">special teams. His impact comes from his role as the </w:t>
      </w:r>
      <w:r w:rsidR="1C57C7AA">
        <w:rPr>
          <w:rFonts w:ascii="Times New Roman" w:hAnsi="Times New Roman" w:cs="Times New Roman"/>
        </w:rPr>
        <w:t>q</w:t>
      </w:r>
      <w:r w:rsidR="00FA3739">
        <w:rPr>
          <w:rFonts w:ascii="Times New Roman" w:hAnsi="Times New Roman" w:cs="Times New Roman"/>
        </w:rPr>
        <w:t xml:space="preserve">uarterback and when his defense or special teams play incredibly </w:t>
      </w:r>
      <w:r w:rsidR="28343D76">
        <w:rPr>
          <w:rFonts w:ascii="Times New Roman" w:hAnsi="Times New Roman" w:cs="Times New Roman"/>
        </w:rPr>
        <w:t xml:space="preserve">well </w:t>
      </w:r>
      <w:r w:rsidR="00FA3739">
        <w:rPr>
          <w:rFonts w:ascii="Times New Roman" w:hAnsi="Times New Roman" w:cs="Times New Roman"/>
        </w:rPr>
        <w:t xml:space="preserve">and the team wins, </w:t>
      </w:r>
      <w:r w:rsidR="73B9FA4B">
        <w:rPr>
          <w:rFonts w:ascii="Times New Roman" w:hAnsi="Times New Roman" w:cs="Times New Roman"/>
        </w:rPr>
        <w:t xml:space="preserve">somehow </w:t>
      </w:r>
      <w:r w:rsidR="00FA3739">
        <w:rPr>
          <w:rFonts w:ascii="Times New Roman" w:hAnsi="Times New Roman" w:cs="Times New Roman"/>
        </w:rPr>
        <w:t xml:space="preserve">the credit is given mostly to Brady. </w:t>
      </w:r>
      <w:r w:rsidR="00E705DA">
        <w:rPr>
          <w:rFonts w:ascii="Times New Roman" w:hAnsi="Times New Roman" w:cs="Times New Roman"/>
        </w:rPr>
        <w:t>Obviously,</w:t>
      </w:r>
      <w:r w:rsidR="00FA3739">
        <w:rPr>
          <w:rFonts w:ascii="Times New Roman" w:hAnsi="Times New Roman" w:cs="Times New Roman"/>
        </w:rPr>
        <w:t xml:space="preserve"> this is an extreme, </w:t>
      </w:r>
      <w:r w:rsidR="00E705DA">
        <w:rPr>
          <w:rFonts w:ascii="Times New Roman" w:hAnsi="Times New Roman" w:cs="Times New Roman"/>
        </w:rPr>
        <w:t xml:space="preserve">but if he threw an interception every single pass attempt, his team could still win the game if the other 52 rostered players play </w:t>
      </w:r>
      <w:r w:rsidR="0F6A2CEC">
        <w:rPr>
          <w:rFonts w:ascii="Times New Roman" w:hAnsi="Times New Roman" w:cs="Times New Roman"/>
        </w:rPr>
        <w:t>well</w:t>
      </w:r>
      <w:r w:rsidR="00E705DA">
        <w:rPr>
          <w:rFonts w:ascii="Times New Roman" w:hAnsi="Times New Roman" w:cs="Times New Roman"/>
        </w:rPr>
        <w:t>.</w:t>
      </w:r>
    </w:p>
    <w:p w14:paraId="5B26B5A8" w14:textId="77777777" w:rsidR="00C2605F" w:rsidRDefault="00E705DA" w:rsidP="00376561">
      <w:pPr>
        <w:spacing w:line="480" w:lineRule="auto"/>
        <w:ind w:firstLine="720"/>
        <w:rPr>
          <w:rFonts w:ascii="Times New Roman" w:hAnsi="Times New Roman" w:cs="Times New Roman"/>
        </w:rPr>
      </w:pPr>
      <w:r>
        <w:rPr>
          <w:rFonts w:ascii="Times New Roman" w:hAnsi="Times New Roman" w:cs="Times New Roman"/>
        </w:rPr>
        <w:t xml:space="preserve">In the regular season, Tom Brady has a 63.8% completion %, 3.02 TD/INT, 97.0 passer rating, 5.4 TD%, </w:t>
      </w:r>
      <w:r w:rsidR="000D0623">
        <w:rPr>
          <w:rFonts w:ascii="Times New Roman" w:hAnsi="Times New Roman" w:cs="Times New Roman"/>
        </w:rPr>
        <w:t xml:space="preserve">and </w:t>
      </w:r>
      <w:r>
        <w:rPr>
          <w:rFonts w:ascii="Times New Roman" w:hAnsi="Times New Roman" w:cs="Times New Roman"/>
        </w:rPr>
        <w:t>1.8 INT%. Solid numbers</w:t>
      </w:r>
      <w:r w:rsidR="66137EC0">
        <w:rPr>
          <w:rFonts w:ascii="Times New Roman" w:hAnsi="Times New Roman" w:cs="Times New Roman"/>
        </w:rPr>
        <w:t xml:space="preserve"> for sure. H</w:t>
      </w:r>
      <w:r>
        <w:rPr>
          <w:rFonts w:ascii="Times New Roman" w:hAnsi="Times New Roman" w:cs="Times New Roman"/>
        </w:rPr>
        <w:t xml:space="preserve">owever, </w:t>
      </w:r>
      <w:commentRangeStart w:id="4"/>
      <w:r>
        <w:rPr>
          <w:rFonts w:ascii="Times New Roman" w:hAnsi="Times New Roman" w:cs="Times New Roman"/>
        </w:rPr>
        <w:t>h</w:t>
      </w:r>
      <w:r w:rsidR="75C7D600">
        <w:rPr>
          <w:rFonts w:ascii="Times New Roman" w:hAnsi="Times New Roman" w:cs="Times New Roman"/>
        </w:rPr>
        <w:t>is stats</w:t>
      </w:r>
      <w:r>
        <w:rPr>
          <w:rFonts w:ascii="Times New Roman" w:hAnsi="Times New Roman" w:cs="Times New Roman"/>
        </w:rPr>
        <w:t xml:space="preserve"> </w:t>
      </w:r>
      <w:r w:rsidR="2886E145">
        <w:rPr>
          <w:rFonts w:ascii="Times New Roman" w:hAnsi="Times New Roman" w:cs="Times New Roman"/>
        </w:rPr>
        <w:t>are</w:t>
      </w:r>
      <w:r>
        <w:rPr>
          <w:rFonts w:ascii="Times New Roman" w:hAnsi="Times New Roman" w:cs="Times New Roman"/>
        </w:rPr>
        <w:t xml:space="preserve"> worse in the </w:t>
      </w:r>
      <w:commentRangeEnd w:id="4"/>
      <w:r w:rsidR="008F5992">
        <w:rPr>
          <w:rStyle w:val="CommentReference"/>
        </w:rPr>
        <w:commentReference w:id="4"/>
      </w:r>
      <w:r>
        <w:rPr>
          <w:rFonts w:ascii="Times New Roman" w:hAnsi="Times New Roman" w:cs="Times New Roman"/>
        </w:rPr>
        <w:t>postseason, posting a 63% completion %</w:t>
      </w:r>
      <w:r w:rsidR="000D0623">
        <w:rPr>
          <w:rFonts w:ascii="Times New Roman" w:hAnsi="Times New Roman" w:cs="Times New Roman"/>
        </w:rPr>
        <w:t>, 2.09 TD/INT, 89.8 passer rating, 4.5 TD%, and 2.2 INT%.</w:t>
      </w:r>
      <w:r w:rsidR="000D0623">
        <w:rPr>
          <w:rStyle w:val="FootnoteReference"/>
          <w:rFonts w:ascii="Times New Roman" w:hAnsi="Times New Roman" w:cs="Times New Roman"/>
        </w:rPr>
        <w:footnoteReference w:id="3"/>
      </w:r>
      <w:r w:rsidR="000D0623">
        <w:rPr>
          <w:rFonts w:ascii="Times New Roman" w:hAnsi="Times New Roman" w:cs="Times New Roman"/>
        </w:rPr>
        <w:t xml:space="preserve"> He has worse numbers in each statistic</w:t>
      </w:r>
      <w:r w:rsidR="401D63B3">
        <w:rPr>
          <w:rFonts w:ascii="Times New Roman" w:hAnsi="Times New Roman" w:cs="Times New Roman"/>
        </w:rPr>
        <w:t xml:space="preserve"> and</w:t>
      </w:r>
      <w:r w:rsidR="000D0623">
        <w:rPr>
          <w:rFonts w:ascii="Times New Roman" w:hAnsi="Times New Roman" w:cs="Times New Roman"/>
        </w:rPr>
        <w:t xml:space="preserve"> yet the main narrative is </w:t>
      </w:r>
      <w:r w:rsidR="274353F8">
        <w:rPr>
          <w:rFonts w:ascii="Times New Roman" w:hAnsi="Times New Roman" w:cs="Times New Roman"/>
        </w:rPr>
        <w:t xml:space="preserve">that </w:t>
      </w:r>
      <w:r w:rsidR="000D0623">
        <w:rPr>
          <w:rFonts w:ascii="Times New Roman" w:hAnsi="Times New Roman" w:cs="Times New Roman"/>
        </w:rPr>
        <w:t xml:space="preserve">Tom Brady is this amazing postseason performer. In his 6 Super </w:t>
      </w:r>
      <w:r w:rsidR="7C873D09">
        <w:rPr>
          <w:rFonts w:ascii="Times New Roman" w:hAnsi="Times New Roman" w:cs="Times New Roman"/>
        </w:rPr>
        <w:t>Bowl playoffs</w:t>
      </w:r>
      <w:r w:rsidR="42FBC8C7">
        <w:rPr>
          <w:rFonts w:ascii="Times New Roman" w:hAnsi="Times New Roman" w:cs="Times New Roman"/>
        </w:rPr>
        <w:t xml:space="preserve"> </w:t>
      </w:r>
      <w:r w:rsidR="000D0623">
        <w:rPr>
          <w:rFonts w:ascii="Times New Roman" w:hAnsi="Times New Roman" w:cs="Times New Roman"/>
        </w:rPr>
        <w:t xml:space="preserve">with the Patriots, Tom Brady </w:t>
      </w:r>
      <w:commentRangeStart w:id="5"/>
      <w:commentRangeStart w:id="6"/>
      <w:commentRangeStart w:id="7"/>
      <w:commentRangeStart w:id="8"/>
      <w:r w:rsidR="000D0623">
        <w:rPr>
          <w:rFonts w:ascii="Times New Roman" w:hAnsi="Times New Roman" w:cs="Times New Roman"/>
        </w:rPr>
        <w:t>has passer rating</w:t>
      </w:r>
      <w:r w:rsidR="00433D50">
        <w:rPr>
          <w:rFonts w:ascii="Times New Roman" w:hAnsi="Times New Roman" w:cs="Times New Roman"/>
        </w:rPr>
        <w:t>s</w:t>
      </w:r>
      <w:r w:rsidR="000D0623">
        <w:rPr>
          <w:rFonts w:ascii="Times New Roman" w:hAnsi="Times New Roman" w:cs="Times New Roman"/>
        </w:rPr>
        <w:t xml:space="preserve"> of 77.3, 84.5, 109.4, 100.3, 97.7 and 85.8 (in order of Super Bowl).</w:t>
      </w:r>
      <w:r w:rsidR="008E1ED4">
        <w:rPr>
          <w:rStyle w:val="FootnoteReference"/>
          <w:rFonts w:ascii="Times New Roman" w:hAnsi="Times New Roman" w:cs="Times New Roman"/>
        </w:rPr>
        <w:footnoteReference w:id="4"/>
      </w:r>
      <w:r w:rsidR="00205383" w:rsidRPr="6C6BD78A">
        <w:rPr>
          <w:rStyle w:val="FootnoteReference"/>
          <w:rFonts w:ascii="Times New Roman" w:hAnsi="Times New Roman" w:cs="Times New Roman"/>
        </w:rPr>
        <w:t xml:space="preserve"> </w:t>
      </w:r>
      <w:commentRangeEnd w:id="5"/>
      <w:r w:rsidR="008F5992">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005C031B">
        <w:t>To gain a better understanding of passer rating, the average passer rating</w:t>
      </w:r>
      <w:r w:rsidR="00A50A8F">
        <w:t xml:space="preserve"> in 2001 was </w:t>
      </w:r>
      <w:r w:rsidR="005711A9">
        <w:t>78.5</w:t>
      </w:r>
      <w:r w:rsidR="00CE2F57">
        <w:rPr>
          <w:rStyle w:val="FootnoteReference"/>
        </w:rPr>
        <w:footnoteReference w:id="5"/>
      </w:r>
      <w:r w:rsidR="005711A9">
        <w:t xml:space="preserve"> </w:t>
      </w:r>
      <w:r w:rsidR="00A50A8F">
        <w:t xml:space="preserve">and the average passer rating in 2018 was </w:t>
      </w:r>
      <w:r w:rsidR="002B1685">
        <w:t>92.7</w:t>
      </w:r>
      <w:r w:rsidR="00CE2F57">
        <w:t>.</w:t>
      </w:r>
      <w:r w:rsidR="00CE2F57">
        <w:rPr>
          <w:rStyle w:val="FootnoteReference"/>
        </w:rPr>
        <w:footnoteReference w:id="6"/>
      </w:r>
      <w:r w:rsidR="00CE2F57">
        <w:t xml:space="preserve"> </w:t>
      </w:r>
      <w:r w:rsidR="00445D57">
        <w:t>In his Super Bowl appearances in 2001 and 2018 Tom Brady was objectively below average as an NFL qb throughout those playoff runs</w:t>
      </w:r>
      <w:r w:rsidR="007F1DE5">
        <w:t xml:space="preserve"> in terms of passer rating</w:t>
      </w:r>
      <w:r w:rsidR="00445D57">
        <w:t xml:space="preserve">. </w:t>
      </w:r>
      <w:r w:rsidR="00205383">
        <w:rPr>
          <w:rFonts w:ascii="Times New Roman" w:hAnsi="Times New Roman" w:cs="Times New Roman"/>
        </w:rPr>
        <w:t xml:space="preserve">Obviously, he is playing better defenses and his numbers will get worse, however it just goes to show that </w:t>
      </w:r>
      <w:r w:rsidR="423C107F">
        <w:rPr>
          <w:rFonts w:ascii="Times New Roman" w:hAnsi="Times New Roman" w:cs="Times New Roman"/>
        </w:rPr>
        <w:t xml:space="preserve">even </w:t>
      </w:r>
      <w:r w:rsidR="00CC5862">
        <w:rPr>
          <w:rFonts w:ascii="Times New Roman" w:hAnsi="Times New Roman" w:cs="Times New Roman"/>
        </w:rPr>
        <w:t>when</w:t>
      </w:r>
      <w:r w:rsidR="423C107F">
        <w:rPr>
          <w:rFonts w:ascii="Times New Roman" w:hAnsi="Times New Roman" w:cs="Times New Roman"/>
        </w:rPr>
        <w:t xml:space="preserve"> his </w:t>
      </w:r>
      <w:r w:rsidR="00205383">
        <w:rPr>
          <w:rFonts w:ascii="Times New Roman" w:hAnsi="Times New Roman" w:cs="Times New Roman"/>
        </w:rPr>
        <w:t xml:space="preserve">play </w:t>
      </w:r>
      <w:r w:rsidR="749EAF04">
        <w:rPr>
          <w:rFonts w:ascii="Times New Roman" w:hAnsi="Times New Roman" w:cs="Times New Roman"/>
        </w:rPr>
        <w:t>decline</w:t>
      </w:r>
      <w:r w:rsidR="3111E57D">
        <w:rPr>
          <w:rFonts w:ascii="Times New Roman" w:hAnsi="Times New Roman" w:cs="Times New Roman"/>
        </w:rPr>
        <w:t>s</w:t>
      </w:r>
      <w:r w:rsidR="005B2A8C">
        <w:rPr>
          <w:rFonts w:ascii="Times New Roman" w:hAnsi="Times New Roman" w:cs="Times New Roman"/>
        </w:rPr>
        <w:t xml:space="preserve"> and he plays at a below average level</w:t>
      </w:r>
      <w:r w:rsidR="00205383">
        <w:rPr>
          <w:rFonts w:ascii="Times New Roman" w:hAnsi="Times New Roman" w:cs="Times New Roman"/>
        </w:rPr>
        <w:t xml:space="preserve">, his teams </w:t>
      </w:r>
      <w:r w:rsidR="6EAC26C1">
        <w:rPr>
          <w:rFonts w:ascii="Times New Roman" w:hAnsi="Times New Roman" w:cs="Times New Roman"/>
        </w:rPr>
        <w:t>still</w:t>
      </w:r>
      <w:r w:rsidR="00205383">
        <w:rPr>
          <w:rFonts w:ascii="Times New Roman" w:hAnsi="Times New Roman" w:cs="Times New Roman"/>
        </w:rPr>
        <w:t xml:space="preserve"> win. </w:t>
      </w:r>
      <w:r w:rsidR="3C687E45">
        <w:rPr>
          <w:rFonts w:ascii="Times New Roman" w:hAnsi="Times New Roman" w:cs="Times New Roman"/>
        </w:rPr>
        <w:t>It is</w:t>
      </w:r>
      <w:r w:rsidR="00205383">
        <w:rPr>
          <w:rFonts w:ascii="Times New Roman" w:hAnsi="Times New Roman" w:cs="Times New Roman"/>
        </w:rPr>
        <w:t xml:space="preserve"> unfair to his teammates and other </w:t>
      </w:r>
      <w:r w:rsidR="1ECEDD74">
        <w:rPr>
          <w:rFonts w:ascii="Times New Roman" w:hAnsi="Times New Roman" w:cs="Times New Roman"/>
        </w:rPr>
        <w:t>q</w:t>
      </w:r>
      <w:r w:rsidR="00205383">
        <w:rPr>
          <w:rFonts w:ascii="Times New Roman" w:hAnsi="Times New Roman" w:cs="Times New Roman"/>
        </w:rPr>
        <w:t xml:space="preserve">uarterbacks that Brady has such a favorable narrative despite </w:t>
      </w:r>
      <w:r w:rsidR="3BC52FA9">
        <w:rPr>
          <w:rFonts w:ascii="Times New Roman" w:hAnsi="Times New Roman" w:cs="Times New Roman"/>
        </w:rPr>
        <w:t>some subpar</w:t>
      </w:r>
      <w:r w:rsidR="00205383">
        <w:rPr>
          <w:rFonts w:ascii="Times New Roman" w:hAnsi="Times New Roman" w:cs="Times New Roman"/>
        </w:rPr>
        <w:t xml:space="preserve"> performances. </w:t>
      </w:r>
      <w:r w:rsidR="25F505C7">
        <w:rPr>
          <w:rFonts w:ascii="Times New Roman" w:hAnsi="Times New Roman" w:cs="Times New Roman"/>
        </w:rPr>
        <w:t>It is</w:t>
      </w:r>
      <w:r w:rsidR="00205383">
        <w:rPr>
          <w:rFonts w:ascii="Times New Roman" w:hAnsi="Times New Roman" w:cs="Times New Roman"/>
        </w:rPr>
        <w:t xml:space="preserve"> unfair to his teammates </w:t>
      </w:r>
      <w:r w:rsidR="2F1BCA95">
        <w:rPr>
          <w:rFonts w:ascii="Times New Roman" w:hAnsi="Times New Roman" w:cs="Times New Roman"/>
        </w:rPr>
        <w:t>that</w:t>
      </w:r>
      <w:r w:rsidR="00205383">
        <w:rPr>
          <w:rFonts w:ascii="Times New Roman" w:hAnsi="Times New Roman" w:cs="Times New Roman"/>
        </w:rPr>
        <w:t xml:space="preserve"> </w:t>
      </w:r>
      <w:r w:rsidR="7BC75619">
        <w:rPr>
          <w:rFonts w:ascii="Times New Roman" w:hAnsi="Times New Roman" w:cs="Times New Roman"/>
        </w:rPr>
        <w:t>he is</w:t>
      </w:r>
      <w:r w:rsidR="00205383">
        <w:rPr>
          <w:rFonts w:ascii="Times New Roman" w:hAnsi="Times New Roman" w:cs="Times New Roman"/>
        </w:rPr>
        <w:t xml:space="preserve"> </w:t>
      </w:r>
      <w:r w:rsidR="00205383">
        <w:rPr>
          <w:rFonts w:ascii="Times New Roman" w:hAnsi="Times New Roman" w:cs="Times New Roman"/>
        </w:rPr>
        <w:lastRenderedPageBreak/>
        <w:t xml:space="preserve">credited for the team’s success despite not playing </w:t>
      </w:r>
      <w:r w:rsidR="0CA37E8C">
        <w:rPr>
          <w:rFonts w:ascii="Times New Roman" w:hAnsi="Times New Roman" w:cs="Times New Roman"/>
        </w:rPr>
        <w:t xml:space="preserve">all that </w:t>
      </w:r>
      <w:r w:rsidR="00205383">
        <w:rPr>
          <w:rFonts w:ascii="Times New Roman" w:hAnsi="Times New Roman" w:cs="Times New Roman"/>
        </w:rPr>
        <w:t>well</w:t>
      </w:r>
      <w:r w:rsidR="3B95DD38">
        <w:rPr>
          <w:rFonts w:ascii="Times New Roman" w:hAnsi="Times New Roman" w:cs="Times New Roman"/>
        </w:rPr>
        <w:t xml:space="preserve">. </w:t>
      </w:r>
      <w:r w:rsidR="2DD77DBE">
        <w:rPr>
          <w:rFonts w:ascii="Times New Roman" w:hAnsi="Times New Roman" w:cs="Times New Roman"/>
        </w:rPr>
        <w:t>I</w:t>
      </w:r>
      <w:r w:rsidR="78B00D9B">
        <w:rPr>
          <w:rFonts w:ascii="Times New Roman" w:hAnsi="Times New Roman" w:cs="Times New Roman"/>
        </w:rPr>
        <w:t>t is</w:t>
      </w:r>
      <w:r w:rsidR="00205383">
        <w:rPr>
          <w:rFonts w:ascii="Times New Roman" w:hAnsi="Times New Roman" w:cs="Times New Roman"/>
        </w:rPr>
        <w:t xml:space="preserve"> </w:t>
      </w:r>
      <w:r w:rsidR="7E0FEDAE">
        <w:rPr>
          <w:rFonts w:ascii="Times New Roman" w:hAnsi="Times New Roman" w:cs="Times New Roman"/>
        </w:rPr>
        <w:t xml:space="preserve">also </w:t>
      </w:r>
      <w:r w:rsidR="00205383">
        <w:rPr>
          <w:rFonts w:ascii="Times New Roman" w:hAnsi="Times New Roman" w:cs="Times New Roman"/>
        </w:rPr>
        <w:t xml:space="preserve">unfair to other </w:t>
      </w:r>
      <w:r w:rsidR="5F300D53">
        <w:rPr>
          <w:rFonts w:ascii="Times New Roman" w:hAnsi="Times New Roman" w:cs="Times New Roman"/>
        </w:rPr>
        <w:t>qb</w:t>
      </w:r>
      <w:r w:rsidR="37E620D4">
        <w:rPr>
          <w:rFonts w:ascii="Times New Roman" w:hAnsi="Times New Roman" w:cs="Times New Roman"/>
        </w:rPr>
        <w:t>s</w:t>
      </w:r>
      <w:r w:rsidR="00205383">
        <w:rPr>
          <w:rFonts w:ascii="Times New Roman" w:hAnsi="Times New Roman" w:cs="Times New Roman"/>
        </w:rPr>
        <w:t xml:space="preserve"> who outperform him</w:t>
      </w:r>
      <w:r w:rsidR="0DAE2279">
        <w:rPr>
          <w:rFonts w:ascii="Times New Roman" w:hAnsi="Times New Roman" w:cs="Times New Roman"/>
        </w:rPr>
        <w:t>,</w:t>
      </w:r>
      <w:r w:rsidR="003D59AA">
        <w:rPr>
          <w:rFonts w:ascii="Times New Roman" w:hAnsi="Times New Roman" w:cs="Times New Roman"/>
        </w:rPr>
        <w:t xml:space="preserve"> </w:t>
      </w:r>
      <w:r w:rsidR="2B9C0A3C">
        <w:rPr>
          <w:rFonts w:ascii="Times New Roman" w:hAnsi="Times New Roman" w:cs="Times New Roman"/>
        </w:rPr>
        <w:t>but</w:t>
      </w:r>
      <w:r w:rsidR="00205383">
        <w:rPr>
          <w:rFonts w:ascii="Times New Roman" w:hAnsi="Times New Roman" w:cs="Times New Roman"/>
        </w:rPr>
        <w:t xml:space="preserve"> their team</w:t>
      </w:r>
      <w:r w:rsidR="1BAC1ED6">
        <w:rPr>
          <w:rFonts w:ascii="Times New Roman" w:hAnsi="Times New Roman" w:cs="Times New Roman"/>
        </w:rPr>
        <w:t>s</w:t>
      </w:r>
      <w:r w:rsidR="00205383">
        <w:rPr>
          <w:rFonts w:ascii="Times New Roman" w:hAnsi="Times New Roman" w:cs="Times New Roman"/>
        </w:rPr>
        <w:t xml:space="preserve"> </w:t>
      </w:r>
      <w:r w:rsidR="26BF9EFE">
        <w:rPr>
          <w:rFonts w:ascii="Times New Roman" w:hAnsi="Times New Roman" w:cs="Times New Roman"/>
        </w:rPr>
        <w:t>do not</w:t>
      </w:r>
      <w:r w:rsidR="00205383">
        <w:rPr>
          <w:rFonts w:ascii="Times New Roman" w:hAnsi="Times New Roman" w:cs="Times New Roman"/>
        </w:rPr>
        <w:t xml:space="preserve"> perform well enough</w:t>
      </w:r>
      <w:r w:rsidR="003D59AA">
        <w:rPr>
          <w:rFonts w:ascii="Times New Roman" w:hAnsi="Times New Roman" w:cs="Times New Roman"/>
        </w:rPr>
        <w:t xml:space="preserve"> to win</w:t>
      </w:r>
      <w:r w:rsidR="0AEE7CD5">
        <w:rPr>
          <w:rFonts w:ascii="Times New Roman" w:hAnsi="Times New Roman" w:cs="Times New Roman"/>
        </w:rPr>
        <w:t xml:space="preserve">. </w:t>
      </w:r>
      <w:r w:rsidR="2E5BAFE0">
        <w:rPr>
          <w:rFonts w:ascii="Times New Roman" w:hAnsi="Times New Roman" w:cs="Times New Roman"/>
        </w:rPr>
        <w:t>Even with his lackluster performances,</w:t>
      </w:r>
      <w:r w:rsidR="003D59AA">
        <w:rPr>
          <w:rFonts w:ascii="Times New Roman" w:hAnsi="Times New Roman" w:cs="Times New Roman"/>
        </w:rPr>
        <w:t xml:space="preserve"> Brady is declared </w:t>
      </w:r>
      <w:r w:rsidR="5DF7F4C7">
        <w:rPr>
          <w:rFonts w:ascii="Times New Roman" w:hAnsi="Times New Roman" w:cs="Times New Roman"/>
        </w:rPr>
        <w:t xml:space="preserve">“the </w:t>
      </w:r>
      <w:r w:rsidR="7E720FF0">
        <w:rPr>
          <w:rFonts w:ascii="Times New Roman" w:hAnsi="Times New Roman" w:cs="Times New Roman"/>
        </w:rPr>
        <w:t>GOAT”</w:t>
      </w:r>
      <w:r w:rsidR="003D59AA">
        <w:rPr>
          <w:rFonts w:ascii="Times New Roman" w:hAnsi="Times New Roman" w:cs="Times New Roman"/>
        </w:rPr>
        <w:t xml:space="preserve"> because his team won.</w:t>
      </w:r>
    </w:p>
    <w:p w14:paraId="7713CD69" w14:textId="77777777" w:rsidR="00FB65D3" w:rsidRDefault="00C2605F" w:rsidP="00376561">
      <w:pPr>
        <w:spacing w:line="480" w:lineRule="auto"/>
        <w:rPr>
          <w:rFonts w:ascii="Times New Roman" w:hAnsi="Times New Roman" w:cs="Times New Roman"/>
        </w:rPr>
      </w:pPr>
      <w:r>
        <w:rPr>
          <w:rFonts w:ascii="Times New Roman" w:hAnsi="Times New Roman" w:cs="Times New Roman"/>
        </w:rPr>
        <w:tab/>
        <w:t>EPA/play stands for Expected Points Added per play and measures individual play values based on an expected points estimation for the points before and after a play.</w:t>
      </w:r>
      <w:r w:rsidR="008E1ED4">
        <w:rPr>
          <w:rStyle w:val="FootnoteReference"/>
          <w:rFonts w:ascii="Times New Roman" w:hAnsi="Times New Roman" w:cs="Times New Roman"/>
        </w:rPr>
        <w:footnoteReference w:id="7"/>
      </w:r>
      <w:r>
        <w:rPr>
          <w:rFonts w:ascii="Times New Roman" w:hAnsi="Times New Roman" w:cs="Times New Roman"/>
        </w:rPr>
        <w:t xml:space="preserve"> For example, a   30-yard pass on a 3</w:t>
      </w:r>
      <w:r w:rsidRPr="00C2605F">
        <w:rPr>
          <w:rFonts w:ascii="Times New Roman" w:hAnsi="Times New Roman" w:cs="Times New Roman"/>
          <w:vertAlign w:val="superscript"/>
        </w:rPr>
        <w:t>rd</w:t>
      </w:r>
      <w:r>
        <w:rPr>
          <w:rFonts w:ascii="Times New Roman" w:hAnsi="Times New Roman" w:cs="Times New Roman"/>
        </w:rPr>
        <w:t xml:space="preserve"> down and 10 may have an EPA value of 1.8, and a pass incompletion may have an EPA of -0.6. CPOE is another advanced statistic that measures QB accuracy. There is a probability estimation of a pass completion based on a variety of variables such as, </w:t>
      </w:r>
      <w:r w:rsidR="00BC746D">
        <w:rPr>
          <w:rFonts w:ascii="Times New Roman" w:hAnsi="Times New Roman" w:cs="Times New Roman"/>
        </w:rPr>
        <w:t>down, distance, era, air distance and field location to name a few.</w:t>
      </w:r>
      <w:r w:rsidR="008E1ED4">
        <w:rPr>
          <w:rStyle w:val="FootnoteReference"/>
          <w:rFonts w:ascii="Times New Roman" w:hAnsi="Times New Roman" w:cs="Times New Roman"/>
        </w:rPr>
        <w:footnoteReference w:id="8"/>
      </w:r>
      <w:r w:rsidR="00BC746D">
        <w:rPr>
          <w:rFonts w:ascii="Times New Roman" w:hAnsi="Times New Roman" w:cs="Times New Roman"/>
        </w:rPr>
        <w:t xml:space="preserve"> All the EPA/play and CPOE data is found on rbsdm.com. </w:t>
      </w:r>
    </w:p>
    <w:p w14:paraId="4DBC3E1D" w14:textId="77777777" w:rsidR="00E705DA" w:rsidRDefault="00FB65D3" w:rsidP="00376561">
      <w:pPr>
        <w:spacing w:line="480" w:lineRule="auto"/>
        <w:ind w:firstLine="720"/>
        <w:rPr>
          <w:rFonts w:ascii="Times New Roman" w:hAnsi="Times New Roman" w:cs="Times New Roman"/>
        </w:rPr>
      </w:pPr>
      <w:r w:rsidRPr="72922629">
        <w:rPr>
          <w:rFonts w:ascii="Times New Roman" w:hAnsi="Times New Roman" w:cs="Times New Roman"/>
        </w:rPr>
        <w:t>In 4 out of his 7 Super Bowls Tom Brady’s defenses have had at least an EPA/play of</w:t>
      </w:r>
      <w:r w:rsidR="20A8599F" w:rsidRPr="72922629">
        <w:rPr>
          <w:rFonts w:ascii="Times New Roman" w:hAnsi="Times New Roman" w:cs="Times New Roman"/>
        </w:rPr>
        <w:t xml:space="preserve"> </w:t>
      </w:r>
      <w:r w:rsidRPr="72922629">
        <w:rPr>
          <w:rFonts w:ascii="Times New Roman" w:hAnsi="Times New Roman" w:cs="Times New Roman"/>
        </w:rPr>
        <w:t>-0.065, and an EPA/play of -0.037 on average in his Super Bowl runs.</w:t>
      </w:r>
      <w:r w:rsidR="00BC746D" w:rsidRPr="72922629">
        <w:rPr>
          <w:rFonts w:ascii="Times New Roman" w:hAnsi="Times New Roman" w:cs="Times New Roman"/>
        </w:rPr>
        <w:t xml:space="preserve"> In comparison to other great </w:t>
      </w:r>
      <w:r w:rsidR="412D13DA" w:rsidRPr="72922629">
        <w:rPr>
          <w:rFonts w:ascii="Times New Roman" w:hAnsi="Times New Roman" w:cs="Times New Roman"/>
        </w:rPr>
        <w:t>q</w:t>
      </w:r>
      <w:r w:rsidR="00BC746D" w:rsidRPr="72922629">
        <w:rPr>
          <w:rFonts w:ascii="Times New Roman" w:hAnsi="Times New Roman" w:cs="Times New Roman"/>
        </w:rPr>
        <w:t xml:space="preserve">uarterbacks like Aaron Rodgers and Peyton Manning, Brady has the better defenses in terms of EPAs. Minus their Super Bowl runs, Aaron Rodgers and Peyton Manning’s defenses had EPA/play values of 0.115 and </w:t>
      </w:r>
      <w:r w:rsidR="418001AD" w:rsidRPr="72922629">
        <w:rPr>
          <w:rFonts w:ascii="Times New Roman" w:hAnsi="Times New Roman" w:cs="Times New Roman"/>
        </w:rPr>
        <w:t>0.0509,</w:t>
      </w:r>
      <w:r w:rsidR="00BC746D" w:rsidRPr="72922629">
        <w:rPr>
          <w:rFonts w:ascii="Times New Roman" w:hAnsi="Times New Roman" w:cs="Times New Roman"/>
        </w:rPr>
        <w:t xml:space="preserve"> respectively. </w:t>
      </w:r>
      <w:r w:rsidR="00C17496" w:rsidRPr="72922629">
        <w:rPr>
          <w:rFonts w:ascii="Times New Roman" w:hAnsi="Times New Roman" w:cs="Times New Roman"/>
        </w:rPr>
        <w:t>Obviously,</w:t>
      </w:r>
      <w:r w:rsidR="00BC746D" w:rsidRPr="72922629">
        <w:rPr>
          <w:rFonts w:ascii="Times New Roman" w:hAnsi="Times New Roman" w:cs="Times New Roman"/>
        </w:rPr>
        <w:t xml:space="preserve"> they </w:t>
      </w:r>
      <w:r w:rsidR="2741614C" w:rsidRPr="72922629">
        <w:rPr>
          <w:rFonts w:ascii="Times New Roman" w:hAnsi="Times New Roman" w:cs="Times New Roman"/>
        </w:rPr>
        <w:t>will not</w:t>
      </w:r>
      <w:r w:rsidR="00BC746D" w:rsidRPr="72922629">
        <w:rPr>
          <w:rFonts w:ascii="Times New Roman" w:hAnsi="Times New Roman" w:cs="Times New Roman"/>
        </w:rPr>
        <w:t xml:space="preserve"> have as many Super B</w:t>
      </w:r>
      <w:r w:rsidR="00C17496" w:rsidRPr="72922629">
        <w:rPr>
          <w:rFonts w:ascii="Times New Roman" w:hAnsi="Times New Roman" w:cs="Times New Roman"/>
        </w:rPr>
        <w:t xml:space="preserve">owls if their defenses </w:t>
      </w:r>
      <w:r w:rsidR="2ED458BF" w:rsidRPr="72922629">
        <w:rPr>
          <w:rFonts w:ascii="Times New Roman" w:hAnsi="Times New Roman" w:cs="Times New Roman"/>
        </w:rPr>
        <w:t>are not</w:t>
      </w:r>
      <w:r w:rsidR="00C17496" w:rsidRPr="72922629">
        <w:rPr>
          <w:rFonts w:ascii="Times New Roman" w:hAnsi="Times New Roman" w:cs="Times New Roman"/>
        </w:rPr>
        <w:t xml:space="preserve"> as good as Tom Brady’s. In comparison to Patrick Mahomes and Drew Brees, </w:t>
      </w:r>
      <w:r w:rsidR="00205383" w:rsidRPr="72922629">
        <w:rPr>
          <w:rFonts w:ascii="Times New Roman" w:hAnsi="Times New Roman" w:cs="Times New Roman"/>
        </w:rPr>
        <w:t xml:space="preserve">the same narrative applies. Mahomes and Brees must perform well despite their defenses, whereas Brady’s defenses perform </w:t>
      </w:r>
      <w:r w:rsidR="0E1AAB7A" w:rsidRPr="72922629">
        <w:rPr>
          <w:rFonts w:ascii="Times New Roman" w:hAnsi="Times New Roman" w:cs="Times New Roman"/>
        </w:rPr>
        <w:t>well on their own</w:t>
      </w:r>
      <w:r w:rsidR="7DD36F65" w:rsidRPr="72922629">
        <w:rPr>
          <w:rFonts w:ascii="Times New Roman" w:hAnsi="Times New Roman" w:cs="Times New Roman"/>
        </w:rPr>
        <w:t xml:space="preserve"> </w:t>
      </w:r>
      <w:r w:rsidR="00205383" w:rsidRPr="72922629">
        <w:rPr>
          <w:rFonts w:ascii="Times New Roman" w:hAnsi="Times New Roman" w:cs="Times New Roman"/>
        </w:rPr>
        <w:t xml:space="preserve">despite him. </w:t>
      </w:r>
      <w:r w:rsidR="003D59AA" w:rsidRPr="72922629">
        <w:rPr>
          <w:rFonts w:ascii="Times New Roman" w:hAnsi="Times New Roman" w:cs="Times New Roman"/>
        </w:rPr>
        <w:t xml:space="preserve">In his short postseason career, Patrick Mahomes’ defenses have an EPA/play of 0.065, while Brees’ had an EPA/play of 0.143 with the Chargers and 0.051 over nine appearances with the Saints. Obviously, they will struggle to find success if the other parts of their teams </w:t>
      </w:r>
      <w:r w:rsidR="6CEB4517" w:rsidRPr="72922629">
        <w:rPr>
          <w:rFonts w:ascii="Times New Roman" w:hAnsi="Times New Roman" w:cs="Times New Roman"/>
        </w:rPr>
        <w:t>are not</w:t>
      </w:r>
      <w:r w:rsidR="003D59AA" w:rsidRPr="72922629">
        <w:rPr>
          <w:rFonts w:ascii="Times New Roman" w:hAnsi="Times New Roman" w:cs="Times New Roman"/>
        </w:rPr>
        <w:t xml:space="preserve"> </w:t>
      </w:r>
      <w:r w:rsidR="08E50932" w:rsidRPr="72922629">
        <w:rPr>
          <w:rFonts w:ascii="Times New Roman" w:hAnsi="Times New Roman" w:cs="Times New Roman"/>
        </w:rPr>
        <w:t>performing</w:t>
      </w:r>
      <w:r w:rsidR="003D59AA" w:rsidRPr="72922629">
        <w:rPr>
          <w:rFonts w:ascii="Times New Roman" w:hAnsi="Times New Roman" w:cs="Times New Roman"/>
        </w:rPr>
        <w:t xml:space="preserve">. If you look at regular season defensive EPA/play, Tom Brady is the only Quarterback out of </w:t>
      </w:r>
      <w:r w:rsidR="003D59AA" w:rsidRPr="72922629">
        <w:rPr>
          <w:rFonts w:ascii="Times New Roman" w:hAnsi="Times New Roman" w:cs="Times New Roman"/>
        </w:rPr>
        <w:lastRenderedPageBreak/>
        <w:t xml:space="preserve">these 5 to have a defense that is within the top 10 of the </w:t>
      </w:r>
      <w:r w:rsidR="00F42997" w:rsidRPr="72922629">
        <w:rPr>
          <w:rFonts w:ascii="Times New Roman" w:hAnsi="Times New Roman" w:cs="Times New Roman"/>
        </w:rPr>
        <w:t xml:space="preserve">league </w:t>
      </w:r>
      <w:r w:rsidR="003D59AA" w:rsidRPr="72922629">
        <w:rPr>
          <w:rFonts w:ascii="Times New Roman" w:hAnsi="Times New Roman" w:cs="Times New Roman"/>
        </w:rPr>
        <w:t>for EPA/play.</w:t>
      </w:r>
      <w:r w:rsidR="00F42997" w:rsidRPr="72922629">
        <w:rPr>
          <w:rFonts w:ascii="Times New Roman" w:hAnsi="Times New Roman" w:cs="Times New Roman"/>
        </w:rPr>
        <w:t xml:space="preserve"> Everyone attributes the Patriots success to Tom Brady despite the exhausting fact that he had the privileges of many great defenses that played </w:t>
      </w:r>
      <w:r w:rsidR="00E75987" w:rsidRPr="72922629">
        <w:rPr>
          <w:rFonts w:ascii="Times New Roman" w:hAnsi="Times New Roman" w:cs="Times New Roman"/>
        </w:rPr>
        <w:t>a</w:t>
      </w:r>
      <w:r w:rsidR="00F42997" w:rsidRPr="72922629">
        <w:rPr>
          <w:rFonts w:ascii="Times New Roman" w:hAnsi="Times New Roman" w:cs="Times New Roman"/>
        </w:rPr>
        <w:t xml:space="preserve"> huge role in the Patriots dynasty.</w:t>
      </w:r>
    </w:p>
    <w:p w14:paraId="49A7B9DF" w14:textId="77777777" w:rsidR="00E75987" w:rsidRDefault="00E75987" w:rsidP="00376561">
      <w:pPr>
        <w:spacing w:line="480" w:lineRule="auto"/>
        <w:ind w:firstLine="720"/>
        <w:rPr>
          <w:rFonts w:ascii="Times New Roman" w:hAnsi="Times New Roman" w:cs="Times New Roman"/>
        </w:rPr>
      </w:pPr>
      <w:r>
        <w:rPr>
          <w:rFonts w:ascii="Times New Roman" w:hAnsi="Times New Roman" w:cs="Times New Roman"/>
        </w:rPr>
        <w:t>In the 2020-2021 NFL season, Tom Brady joined the Tampa Bay Buccaneers and the Buccaneers ended up winning the Super Bowl. The Bucs, being a historically terrible team</w:t>
      </w:r>
      <w:r w:rsidR="00B72AEC" w:rsidRPr="72922629">
        <w:rPr>
          <w:rFonts w:ascii="Times New Roman" w:hAnsi="Times New Roman" w:cs="Times New Roman"/>
        </w:rPr>
        <w:t xml:space="preserve"> besides </w:t>
      </w:r>
      <w:r w:rsidR="3ECDB740" w:rsidRPr="72922629">
        <w:rPr>
          <w:rFonts w:ascii="Times New Roman" w:hAnsi="Times New Roman" w:cs="Times New Roman"/>
        </w:rPr>
        <w:t xml:space="preserve">one </w:t>
      </w:r>
      <w:r w:rsidR="5CAF64B7" w:rsidRPr="72922629">
        <w:rPr>
          <w:rFonts w:ascii="Times New Roman" w:hAnsi="Times New Roman" w:cs="Times New Roman"/>
        </w:rPr>
        <w:t>prior</w:t>
      </w:r>
      <w:r w:rsidR="00B72AEC" w:rsidRPr="72922629">
        <w:rPr>
          <w:rFonts w:ascii="Times New Roman" w:hAnsi="Times New Roman" w:cs="Times New Roman"/>
        </w:rPr>
        <w:t xml:space="preserve"> </w:t>
      </w:r>
      <w:r w:rsidR="482ADA23" w:rsidRPr="72922629">
        <w:rPr>
          <w:rFonts w:ascii="Times New Roman" w:hAnsi="Times New Roman" w:cs="Times New Roman"/>
        </w:rPr>
        <w:t>S</w:t>
      </w:r>
      <w:r w:rsidR="00B72AEC" w:rsidRPr="72922629">
        <w:rPr>
          <w:rFonts w:ascii="Times New Roman" w:hAnsi="Times New Roman" w:cs="Times New Roman"/>
        </w:rPr>
        <w:t>uper</w:t>
      </w:r>
      <w:r w:rsidR="3CEB9019" w:rsidRPr="72922629">
        <w:rPr>
          <w:rFonts w:ascii="Times New Roman" w:hAnsi="Times New Roman" w:cs="Times New Roman"/>
        </w:rPr>
        <w:t xml:space="preserve"> B</w:t>
      </w:r>
      <w:r w:rsidR="00B72AEC">
        <w:rPr>
          <w:rFonts w:ascii="Times New Roman" w:hAnsi="Times New Roman" w:cs="Times New Roman"/>
        </w:rPr>
        <w:t>owl victory</w:t>
      </w:r>
      <w:r>
        <w:rPr>
          <w:rFonts w:ascii="Times New Roman" w:hAnsi="Times New Roman" w:cs="Times New Roman"/>
        </w:rPr>
        <w:t>, had their success attributed to Brady joining the team</w:t>
      </w:r>
      <w:r w:rsidR="00407AE5">
        <w:rPr>
          <w:rFonts w:ascii="Times New Roman" w:hAnsi="Times New Roman" w:cs="Times New Roman"/>
        </w:rPr>
        <w:t>.</w:t>
      </w:r>
      <w:r>
        <w:rPr>
          <w:rFonts w:ascii="Times New Roman" w:hAnsi="Times New Roman" w:cs="Times New Roman"/>
        </w:rPr>
        <w:t xml:space="preserve"> </w:t>
      </w:r>
      <w:r w:rsidR="00407AE5">
        <w:rPr>
          <w:rFonts w:ascii="Times New Roman" w:hAnsi="Times New Roman" w:cs="Times New Roman"/>
        </w:rPr>
        <w:t>F</w:t>
      </w:r>
      <w:r>
        <w:rPr>
          <w:rFonts w:ascii="Times New Roman" w:hAnsi="Times New Roman" w:cs="Times New Roman"/>
        </w:rPr>
        <w:t xml:space="preserve">ailing to mention Rob Gronkowski, Antonio Brown, Leonard Fournette, Antoine Winfield </w:t>
      </w:r>
      <w:r w:rsidR="00407AE5">
        <w:rPr>
          <w:rFonts w:ascii="Times New Roman" w:hAnsi="Times New Roman" w:cs="Times New Roman"/>
        </w:rPr>
        <w:t>Jr.,</w:t>
      </w:r>
      <w:r>
        <w:rPr>
          <w:rFonts w:ascii="Times New Roman" w:hAnsi="Times New Roman" w:cs="Times New Roman"/>
        </w:rPr>
        <w:t xml:space="preserve"> and Tristan Wirfs</w:t>
      </w:r>
      <w:r w:rsidR="00407AE5">
        <w:rPr>
          <w:rFonts w:ascii="Times New Roman" w:hAnsi="Times New Roman" w:cs="Times New Roman"/>
        </w:rPr>
        <w:t xml:space="preserve">. The narrative ignores the fact that the Bucs improved in a variety of areas, both on offense and defense. </w:t>
      </w:r>
      <w:r w:rsidR="00980E34">
        <w:rPr>
          <w:rFonts w:ascii="Times New Roman" w:hAnsi="Times New Roman" w:cs="Times New Roman"/>
        </w:rPr>
        <w:t>In the 2019-2020 NFL season (the season before</w:t>
      </w:r>
      <w:r w:rsidR="00407AE5">
        <w:rPr>
          <w:rFonts w:ascii="Times New Roman" w:hAnsi="Times New Roman" w:cs="Times New Roman"/>
        </w:rPr>
        <w:t xml:space="preserve"> Brady joined the Buccaneers</w:t>
      </w:r>
      <w:r w:rsidR="00980E34">
        <w:rPr>
          <w:rFonts w:ascii="Times New Roman" w:hAnsi="Times New Roman" w:cs="Times New Roman"/>
        </w:rPr>
        <w:t xml:space="preserve">) </w:t>
      </w:r>
      <w:r w:rsidR="00407AE5">
        <w:rPr>
          <w:rFonts w:ascii="Times New Roman" w:hAnsi="Times New Roman" w:cs="Times New Roman"/>
        </w:rPr>
        <w:t>they had the 29</w:t>
      </w:r>
      <w:r w:rsidR="00407AE5" w:rsidRPr="00407AE5">
        <w:rPr>
          <w:rFonts w:ascii="Times New Roman" w:hAnsi="Times New Roman" w:cs="Times New Roman"/>
          <w:vertAlign w:val="superscript"/>
        </w:rPr>
        <w:t>th</w:t>
      </w:r>
      <w:r w:rsidR="4022946D" w:rsidRPr="00407AE5">
        <w:rPr>
          <w:rFonts w:ascii="Times New Roman" w:hAnsi="Times New Roman" w:cs="Times New Roman"/>
          <w:vertAlign w:val="superscript"/>
        </w:rPr>
        <w:t xml:space="preserve"> </w:t>
      </w:r>
      <w:r w:rsidR="48922E20">
        <w:rPr>
          <w:rFonts w:ascii="Times New Roman" w:hAnsi="Times New Roman" w:cs="Times New Roman"/>
        </w:rPr>
        <w:t>and</w:t>
      </w:r>
      <w:r w:rsidR="00407AE5">
        <w:rPr>
          <w:rFonts w:ascii="Times New Roman" w:hAnsi="Times New Roman" w:cs="Times New Roman"/>
        </w:rPr>
        <w:t xml:space="preserve"> 15</w:t>
      </w:r>
      <w:r w:rsidR="00407AE5" w:rsidRPr="00407AE5">
        <w:rPr>
          <w:rFonts w:ascii="Times New Roman" w:hAnsi="Times New Roman" w:cs="Times New Roman"/>
          <w:vertAlign w:val="superscript"/>
        </w:rPr>
        <w:t>th</w:t>
      </w:r>
      <w:r w:rsidR="00407AE5">
        <w:rPr>
          <w:rFonts w:ascii="Times New Roman" w:hAnsi="Times New Roman" w:cs="Times New Roman"/>
        </w:rPr>
        <w:t xml:space="preserve"> worst scoring defense and defense in terms of yards allowed. They also had the 20</w:t>
      </w:r>
      <w:r w:rsidR="00407AE5" w:rsidRPr="00407AE5">
        <w:rPr>
          <w:rFonts w:ascii="Times New Roman" w:hAnsi="Times New Roman" w:cs="Times New Roman"/>
          <w:vertAlign w:val="superscript"/>
        </w:rPr>
        <w:t>th</w:t>
      </w:r>
      <w:r w:rsidR="00407AE5">
        <w:rPr>
          <w:rFonts w:ascii="Times New Roman" w:hAnsi="Times New Roman" w:cs="Times New Roman"/>
        </w:rPr>
        <w:t xml:space="preserve"> worst offensive field position.</w:t>
      </w:r>
      <w:r w:rsidR="00407AE5">
        <w:rPr>
          <w:rStyle w:val="FootnoteReference"/>
          <w:rFonts w:ascii="Times New Roman" w:hAnsi="Times New Roman" w:cs="Times New Roman"/>
        </w:rPr>
        <w:footnoteReference w:id="9"/>
      </w:r>
      <w:r w:rsidR="00980E34">
        <w:rPr>
          <w:rFonts w:ascii="Times New Roman" w:hAnsi="Times New Roman" w:cs="Times New Roman"/>
        </w:rPr>
        <w:t xml:space="preserve"> While Jameis Winston was </w:t>
      </w:r>
      <w:r w:rsidR="342D9B5F">
        <w:rPr>
          <w:rFonts w:ascii="Times New Roman" w:hAnsi="Times New Roman" w:cs="Times New Roman"/>
        </w:rPr>
        <w:t xml:space="preserve">playing </w:t>
      </w:r>
      <w:r w:rsidR="00980E34">
        <w:rPr>
          <w:rFonts w:ascii="Times New Roman" w:hAnsi="Times New Roman" w:cs="Times New Roman"/>
        </w:rPr>
        <w:t>horribl</w:t>
      </w:r>
      <w:r w:rsidR="62BF9BB3">
        <w:rPr>
          <w:rFonts w:ascii="Times New Roman" w:hAnsi="Times New Roman" w:cs="Times New Roman"/>
        </w:rPr>
        <w:t>y</w:t>
      </w:r>
      <w:r w:rsidR="00980E34">
        <w:rPr>
          <w:rFonts w:ascii="Times New Roman" w:hAnsi="Times New Roman" w:cs="Times New Roman"/>
        </w:rPr>
        <w:t xml:space="preserve">, the other facets of the team were </w:t>
      </w:r>
      <w:r w:rsidR="097900DC">
        <w:rPr>
          <w:rFonts w:ascii="Times New Roman" w:hAnsi="Times New Roman" w:cs="Times New Roman"/>
        </w:rPr>
        <w:t>a problem</w:t>
      </w:r>
      <w:r w:rsidR="00980E34">
        <w:rPr>
          <w:rFonts w:ascii="Times New Roman" w:hAnsi="Times New Roman" w:cs="Times New Roman"/>
        </w:rPr>
        <w:t xml:space="preserve"> as well. A year later, the Buccaneers had the 8</w:t>
      </w:r>
      <w:r w:rsidR="00980E34" w:rsidRPr="00980E34">
        <w:rPr>
          <w:rFonts w:ascii="Times New Roman" w:hAnsi="Times New Roman" w:cs="Times New Roman"/>
          <w:vertAlign w:val="superscript"/>
        </w:rPr>
        <w:t>th</w:t>
      </w:r>
      <w:r w:rsidR="00980E34">
        <w:rPr>
          <w:rFonts w:ascii="Times New Roman" w:hAnsi="Times New Roman" w:cs="Times New Roman"/>
        </w:rPr>
        <w:t xml:space="preserve"> and 6</w:t>
      </w:r>
      <w:r w:rsidR="00980E34" w:rsidRPr="00980E34">
        <w:rPr>
          <w:rFonts w:ascii="Times New Roman" w:hAnsi="Times New Roman" w:cs="Times New Roman"/>
          <w:vertAlign w:val="superscript"/>
        </w:rPr>
        <w:t>th</w:t>
      </w:r>
      <w:r w:rsidR="00980E34">
        <w:rPr>
          <w:rFonts w:ascii="Times New Roman" w:hAnsi="Times New Roman" w:cs="Times New Roman"/>
        </w:rPr>
        <w:t xml:space="preserve"> best defenses in terms of points and yards allowed, and the 4</w:t>
      </w:r>
      <w:r w:rsidR="00980E34" w:rsidRPr="00980E34">
        <w:rPr>
          <w:rFonts w:ascii="Times New Roman" w:hAnsi="Times New Roman" w:cs="Times New Roman"/>
          <w:vertAlign w:val="superscript"/>
        </w:rPr>
        <w:t>th</w:t>
      </w:r>
      <w:r w:rsidR="00980E34">
        <w:rPr>
          <w:rFonts w:ascii="Times New Roman" w:hAnsi="Times New Roman" w:cs="Times New Roman"/>
        </w:rPr>
        <w:t xml:space="preserve"> best team in terms of offensive field position.</w:t>
      </w:r>
      <w:r w:rsidR="00980E34">
        <w:rPr>
          <w:rStyle w:val="FootnoteReference"/>
          <w:rFonts w:ascii="Times New Roman" w:hAnsi="Times New Roman" w:cs="Times New Roman"/>
        </w:rPr>
        <w:footnoteReference w:id="10"/>
      </w:r>
      <w:r w:rsidR="00980E34">
        <w:rPr>
          <w:rFonts w:ascii="Times New Roman" w:hAnsi="Times New Roman" w:cs="Times New Roman"/>
        </w:rPr>
        <w:t xml:space="preserve"> Obviously, if the team rises 21, 9 and 16 rankings in 3 important statistics, the team will be better. Not to mention that the Bucs added 4 other talented offensive players. However, all this success is attributed to Brady</w:t>
      </w:r>
      <w:r w:rsidR="3A9431C3">
        <w:rPr>
          <w:rFonts w:ascii="Times New Roman" w:hAnsi="Times New Roman" w:cs="Times New Roman"/>
        </w:rPr>
        <w:t>;</w:t>
      </w:r>
      <w:r w:rsidR="00980E34">
        <w:rPr>
          <w:rFonts w:ascii="Times New Roman" w:hAnsi="Times New Roman" w:cs="Times New Roman"/>
        </w:rPr>
        <w:t xml:space="preserve"> </w:t>
      </w:r>
      <w:r w:rsidR="0DBB78B0">
        <w:rPr>
          <w:rFonts w:ascii="Times New Roman" w:hAnsi="Times New Roman" w:cs="Times New Roman"/>
        </w:rPr>
        <w:t>“</w:t>
      </w:r>
      <w:r w:rsidR="00980E34">
        <w:rPr>
          <w:rFonts w:ascii="Times New Roman" w:hAnsi="Times New Roman" w:cs="Times New Roman"/>
        </w:rPr>
        <w:t>he turned the franchise around</w:t>
      </w:r>
      <w:r w:rsidR="302569C2">
        <w:rPr>
          <w:rFonts w:ascii="Times New Roman" w:hAnsi="Times New Roman" w:cs="Times New Roman"/>
        </w:rPr>
        <w:t>”</w:t>
      </w:r>
      <w:r w:rsidR="00980E34">
        <w:rPr>
          <w:rFonts w:ascii="Times New Roman" w:hAnsi="Times New Roman" w:cs="Times New Roman"/>
        </w:rPr>
        <w:t xml:space="preserve">. This frustrates me as a fan, because it fails to </w:t>
      </w:r>
      <w:r w:rsidR="16C38AC6">
        <w:rPr>
          <w:rFonts w:ascii="Times New Roman" w:hAnsi="Times New Roman" w:cs="Times New Roman"/>
        </w:rPr>
        <w:t>take note of</w:t>
      </w:r>
      <w:r w:rsidR="00980E34">
        <w:rPr>
          <w:rFonts w:ascii="Times New Roman" w:hAnsi="Times New Roman" w:cs="Times New Roman"/>
        </w:rPr>
        <w:t xml:space="preserve"> </w:t>
      </w:r>
      <w:r w:rsidR="0049340D">
        <w:rPr>
          <w:rFonts w:ascii="Times New Roman" w:hAnsi="Times New Roman" w:cs="Times New Roman"/>
        </w:rPr>
        <w:t>all</w:t>
      </w:r>
      <w:r w:rsidR="00980E34">
        <w:rPr>
          <w:rFonts w:ascii="Times New Roman" w:hAnsi="Times New Roman" w:cs="Times New Roman"/>
        </w:rPr>
        <w:t xml:space="preserve"> the important players and improvements that happened around the Bucs organization at the time. The credit is just given to one player</w:t>
      </w:r>
      <w:r w:rsidR="0049340D">
        <w:rPr>
          <w:rFonts w:ascii="Times New Roman" w:hAnsi="Times New Roman" w:cs="Times New Roman"/>
        </w:rPr>
        <w:t xml:space="preserve"> (and while that player performed well) and ignores all the other contributions.</w:t>
      </w:r>
    </w:p>
    <w:p w14:paraId="429289F6" w14:textId="77777777" w:rsidR="007244CD" w:rsidRDefault="00A4399F" w:rsidP="00376561">
      <w:pPr>
        <w:spacing w:line="480" w:lineRule="auto"/>
        <w:ind w:firstLine="720"/>
        <w:rPr>
          <w:rFonts w:ascii="Times New Roman" w:hAnsi="Times New Roman" w:cs="Times New Roman"/>
        </w:rPr>
      </w:pPr>
      <w:r>
        <w:rPr>
          <w:rFonts w:ascii="Times New Roman" w:hAnsi="Times New Roman" w:cs="Times New Roman"/>
        </w:rPr>
        <w:t xml:space="preserve">Now it can be seen that Tom Brady has been given the benefit of great teams and </w:t>
      </w:r>
      <w:r w:rsidR="518C2983">
        <w:rPr>
          <w:rFonts w:ascii="Times New Roman" w:hAnsi="Times New Roman" w:cs="Times New Roman"/>
        </w:rPr>
        <w:t>effective team</w:t>
      </w:r>
      <w:r>
        <w:rPr>
          <w:rFonts w:ascii="Times New Roman" w:hAnsi="Times New Roman" w:cs="Times New Roman"/>
        </w:rPr>
        <w:t xml:space="preserve"> performance, </w:t>
      </w:r>
      <w:r w:rsidR="002D7970">
        <w:rPr>
          <w:rFonts w:ascii="Times New Roman" w:hAnsi="Times New Roman" w:cs="Times New Roman"/>
        </w:rPr>
        <w:t xml:space="preserve">and while </w:t>
      </w:r>
      <w:r w:rsidR="41F30997">
        <w:rPr>
          <w:rFonts w:ascii="Times New Roman" w:hAnsi="Times New Roman" w:cs="Times New Roman"/>
        </w:rPr>
        <w:t>that is</w:t>
      </w:r>
      <w:r w:rsidR="002D7970">
        <w:rPr>
          <w:rFonts w:ascii="Times New Roman" w:hAnsi="Times New Roman" w:cs="Times New Roman"/>
        </w:rPr>
        <w:t xml:space="preserve"> true, it can also be proven that other </w:t>
      </w:r>
      <w:r w:rsidR="668985EA">
        <w:rPr>
          <w:rFonts w:ascii="Times New Roman" w:hAnsi="Times New Roman" w:cs="Times New Roman"/>
        </w:rPr>
        <w:t>q</w:t>
      </w:r>
      <w:r w:rsidR="002D7970">
        <w:rPr>
          <w:rFonts w:ascii="Times New Roman" w:hAnsi="Times New Roman" w:cs="Times New Roman"/>
        </w:rPr>
        <w:t xml:space="preserve">uarterbacks have much better statistics and numbers than Brady. </w:t>
      </w:r>
      <w:r w:rsidR="00B5041B">
        <w:rPr>
          <w:rFonts w:ascii="Times New Roman" w:hAnsi="Times New Roman" w:cs="Times New Roman"/>
        </w:rPr>
        <w:t xml:space="preserve">If you look at EPA/play and CPOE data </w:t>
      </w:r>
      <w:r w:rsidR="00B5041B">
        <w:rPr>
          <w:rFonts w:ascii="Times New Roman" w:hAnsi="Times New Roman" w:cs="Times New Roman"/>
        </w:rPr>
        <w:lastRenderedPageBreak/>
        <w:t xml:space="preserve">Brady is easily outperformed by his companions. The data </w:t>
      </w:r>
      <w:r w:rsidR="000E43F2">
        <w:rPr>
          <w:rFonts w:ascii="Times New Roman" w:hAnsi="Times New Roman" w:cs="Times New Roman"/>
        </w:rPr>
        <w:t xml:space="preserve">from both the regular season and the post season indicates that these players are more efficient and accurate than Brady. While Patrick Mahomes might not have as long of a career as some of </w:t>
      </w:r>
      <w:r w:rsidR="00327262">
        <w:rPr>
          <w:rFonts w:ascii="Times New Roman" w:hAnsi="Times New Roman" w:cs="Times New Roman"/>
        </w:rPr>
        <w:t>his peers</w:t>
      </w:r>
      <w:r w:rsidR="000E43F2">
        <w:rPr>
          <w:rFonts w:ascii="Times New Roman" w:hAnsi="Times New Roman" w:cs="Times New Roman"/>
        </w:rPr>
        <w:t xml:space="preserve">, he has the best EPA/play in both the regular and post season. </w:t>
      </w:r>
      <w:r w:rsidR="00B871C1">
        <w:rPr>
          <w:rFonts w:ascii="Times New Roman" w:hAnsi="Times New Roman" w:cs="Times New Roman"/>
        </w:rPr>
        <w:t xml:space="preserve">Peyton Manning is </w:t>
      </w:r>
      <w:r w:rsidR="336A5B66">
        <w:rPr>
          <w:rFonts w:ascii="Times New Roman" w:hAnsi="Times New Roman" w:cs="Times New Roman"/>
        </w:rPr>
        <w:t>the</w:t>
      </w:r>
      <w:r w:rsidR="00B871C1">
        <w:rPr>
          <w:rFonts w:ascii="Times New Roman" w:hAnsi="Times New Roman" w:cs="Times New Roman"/>
        </w:rPr>
        <w:t xml:space="preserve"> best regular season QB, due to his good EPA/play and CPOE numbers, however, he underperforms </w:t>
      </w:r>
      <w:r w:rsidR="1ED1369B">
        <w:rPr>
          <w:rFonts w:ascii="Times New Roman" w:hAnsi="Times New Roman" w:cs="Times New Roman"/>
        </w:rPr>
        <w:t>in</w:t>
      </w:r>
      <w:r w:rsidR="00B871C1">
        <w:rPr>
          <w:rFonts w:ascii="Times New Roman" w:hAnsi="Times New Roman" w:cs="Times New Roman"/>
        </w:rPr>
        <w:t xml:space="preserve"> the postseason. Tom Brady (the </w:t>
      </w:r>
      <w:r w:rsidR="122FC5EC">
        <w:rPr>
          <w:rFonts w:ascii="Times New Roman" w:hAnsi="Times New Roman" w:cs="Times New Roman"/>
        </w:rPr>
        <w:t>GOAT</w:t>
      </w:r>
      <w:r w:rsidR="00B871C1">
        <w:rPr>
          <w:rFonts w:ascii="Times New Roman" w:hAnsi="Times New Roman" w:cs="Times New Roman"/>
        </w:rPr>
        <w:t>) has the worst CPOE, and a low EPA/play (in comparison to the other QBs) in the regular and post season.</w:t>
      </w:r>
      <w:r w:rsidR="00B871C1">
        <w:rPr>
          <w:rStyle w:val="FootnoteReference"/>
          <w:rFonts w:ascii="Times New Roman" w:hAnsi="Times New Roman" w:cs="Times New Roman"/>
        </w:rPr>
        <w:footnoteReference w:id="11"/>
      </w:r>
      <w:r w:rsidR="00EA0E97">
        <w:rPr>
          <w:rFonts w:ascii="Times New Roman" w:hAnsi="Times New Roman" w:cs="Times New Roman"/>
        </w:rPr>
        <w:t xml:space="preserve"> It baffles me how the proclaimed “greatest of all time” is outperformed by Drew Brees, Aaron Rodgers, Patrick Mahomes and even Russell Wilson in the regular and post season.</w:t>
      </w:r>
      <w:r w:rsidR="00E55FAF">
        <w:rPr>
          <w:rFonts w:ascii="Times New Roman" w:hAnsi="Times New Roman" w:cs="Times New Roman"/>
        </w:rPr>
        <w:t xml:space="preserve"> Not to mention that Peyton Manning is much better in the regular season. </w:t>
      </w:r>
      <w:r w:rsidR="424B9145">
        <w:rPr>
          <w:rFonts w:ascii="Times New Roman" w:hAnsi="Times New Roman" w:cs="Times New Roman"/>
        </w:rPr>
        <w:t>It is</w:t>
      </w:r>
      <w:r w:rsidR="00E55FAF">
        <w:rPr>
          <w:rFonts w:ascii="Times New Roman" w:hAnsi="Times New Roman" w:cs="Times New Roman"/>
        </w:rPr>
        <w:t xml:space="preserve"> extremely unfair to these </w:t>
      </w:r>
      <w:r w:rsidR="793916F4">
        <w:rPr>
          <w:rFonts w:ascii="Times New Roman" w:hAnsi="Times New Roman" w:cs="Times New Roman"/>
        </w:rPr>
        <w:t>q</w:t>
      </w:r>
      <w:r w:rsidR="00E55FAF">
        <w:rPr>
          <w:rFonts w:ascii="Times New Roman" w:hAnsi="Times New Roman" w:cs="Times New Roman"/>
        </w:rPr>
        <w:t>uarterbacks</w:t>
      </w:r>
      <w:r w:rsidR="00EA0E97">
        <w:rPr>
          <w:rFonts w:ascii="Times New Roman" w:hAnsi="Times New Roman" w:cs="Times New Roman"/>
        </w:rPr>
        <w:t xml:space="preserve"> </w:t>
      </w:r>
      <w:r w:rsidR="00E55FAF">
        <w:rPr>
          <w:rFonts w:ascii="Times New Roman" w:hAnsi="Times New Roman" w:cs="Times New Roman"/>
        </w:rPr>
        <w:t xml:space="preserve">that they consistently perform well but they </w:t>
      </w:r>
      <w:r w:rsidR="42D871C2">
        <w:rPr>
          <w:rFonts w:ascii="Times New Roman" w:hAnsi="Times New Roman" w:cs="Times New Roman"/>
        </w:rPr>
        <w:t>do not</w:t>
      </w:r>
      <w:r w:rsidR="00E55FAF">
        <w:rPr>
          <w:rFonts w:ascii="Times New Roman" w:hAnsi="Times New Roman" w:cs="Times New Roman"/>
        </w:rPr>
        <w:t xml:space="preserve"> get the re</w:t>
      </w:r>
      <w:r w:rsidR="12C13A9F">
        <w:rPr>
          <w:rFonts w:ascii="Times New Roman" w:hAnsi="Times New Roman" w:cs="Times New Roman"/>
        </w:rPr>
        <w:t>cognition</w:t>
      </w:r>
      <w:r w:rsidR="00E55FAF">
        <w:rPr>
          <w:rFonts w:ascii="Times New Roman" w:hAnsi="Times New Roman" w:cs="Times New Roman"/>
        </w:rPr>
        <w:t xml:space="preserve">. Their teams </w:t>
      </w:r>
      <w:r w:rsidR="488D56E9">
        <w:rPr>
          <w:rFonts w:ascii="Times New Roman" w:hAnsi="Times New Roman" w:cs="Times New Roman"/>
        </w:rPr>
        <w:t>do not</w:t>
      </w:r>
      <w:r w:rsidR="00E55FAF">
        <w:rPr>
          <w:rFonts w:ascii="Times New Roman" w:hAnsi="Times New Roman" w:cs="Times New Roman"/>
        </w:rPr>
        <w:t xml:space="preserve"> win (not because they </w:t>
      </w:r>
      <w:r w:rsidR="5F07A9A0">
        <w:rPr>
          <w:rFonts w:ascii="Times New Roman" w:hAnsi="Times New Roman" w:cs="Times New Roman"/>
        </w:rPr>
        <w:t>are not</w:t>
      </w:r>
      <w:r w:rsidR="00E55FAF">
        <w:rPr>
          <w:rFonts w:ascii="Times New Roman" w:hAnsi="Times New Roman" w:cs="Times New Roman"/>
        </w:rPr>
        <w:t xml:space="preserve"> good enough), but because the other team played better. Tom Brady is never held to this standard because his team</w:t>
      </w:r>
      <w:r w:rsidR="3DC06068">
        <w:rPr>
          <w:rFonts w:ascii="Times New Roman" w:hAnsi="Times New Roman" w:cs="Times New Roman"/>
        </w:rPr>
        <w:t>s</w:t>
      </w:r>
      <w:r w:rsidR="00E55FAF">
        <w:rPr>
          <w:rFonts w:ascii="Times New Roman" w:hAnsi="Times New Roman" w:cs="Times New Roman"/>
        </w:rPr>
        <w:t xml:space="preserve"> always play well enough throughout the entirety of the game for him to have the opportunity to win, no matter how </w:t>
      </w:r>
      <w:r w:rsidR="4260B748">
        <w:rPr>
          <w:rFonts w:ascii="Times New Roman" w:hAnsi="Times New Roman" w:cs="Times New Roman"/>
        </w:rPr>
        <w:t xml:space="preserve">well or </w:t>
      </w:r>
      <w:r w:rsidR="00E55FAF">
        <w:rPr>
          <w:rFonts w:ascii="Times New Roman" w:hAnsi="Times New Roman" w:cs="Times New Roman"/>
        </w:rPr>
        <w:t xml:space="preserve">badly he plays. He does not deserve the title of “GOAT” for being 1 out of 53 players on a team to win a Super Bowl, which is a team accomplishment, something that always </w:t>
      </w:r>
      <w:r w:rsidR="0480DDB5">
        <w:rPr>
          <w:rFonts w:ascii="Times New Roman" w:hAnsi="Times New Roman" w:cs="Times New Roman"/>
        </w:rPr>
        <w:t>evades</w:t>
      </w:r>
      <w:r w:rsidR="00E55FAF">
        <w:rPr>
          <w:rFonts w:ascii="Times New Roman" w:hAnsi="Times New Roman" w:cs="Times New Roman"/>
        </w:rPr>
        <w:t xml:space="preserve"> the minds of many football analysts and fans.</w:t>
      </w:r>
    </w:p>
    <w:p w14:paraId="0AC37611" w14:textId="77777777" w:rsidR="00E55FAF" w:rsidRDefault="00AE667E" w:rsidP="00376561">
      <w:pPr>
        <w:spacing w:line="480" w:lineRule="auto"/>
        <w:ind w:firstLine="720"/>
        <w:rPr>
          <w:rFonts w:ascii="Times New Roman" w:hAnsi="Times New Roman" w:cs="Times New Roman"/>
        </w:rPr>
      </w:pPr>
      <w:r>
        <w:rPr>
          <w:rFonts w:ascii="Times New Roman" w:hAnsi="Times New Roman" w:cs="Times New Roman"/>
        </w:rPr>
        <w:t xml:space="preserve">In his playoff game against the Rams, Tom Brady went 30/54, threw 1 touchdown, 1 interception, lost a fumble and had a 72.2 passer rating. With that kind of stat line, there should be no way for the game to be close and no reason for him to be praised. </w:t>
      </w:r>
      <w:r w:rsidR="59B868D2">
        <w:rPr>
          <w:rFonts w:ascii="Times New Roman" w:hAnsi="Times New Roman" w:cs="Times New Roman"/>
        </w:rPr>
        <w:t>B</w:t>
      </w:r>
      <w:r w:rsidR="0002298F">
        <w:rPr>
          <w:rFonts w:ascii="Times New Roman" w:hAnsi="Times New Roman" w:cs="Times New Roman"/>
        </w:rPr>
        <w:t xml:space="preserve">ut in true Tom Brady fashion, his defense made the game competitive despite his </w:t>
      </w:r>
      <w:r w:rsidR="7C114401">
        <w:rPr>
          <w:rFonts w:ascii="Times New Roman" w:hAnsi="Times New Roman" w:cs="Times New Roman"/>
        </w:rPr>
        <w:t>subpar</w:t>
      </w:r>
      <w:r w:rsidR="0002298F">
        <w:rPr>
          <w:rFonts w:ascii="Times New Roman" w:hAnsi="Times New Roman" w:cs="Times New Roman"/>
        </w:rPr>
        <w:t xml:space="preserve"> play. The defense forced </w:t>
      </w:r>
      <w:r w:rsidR="5372A0E3">
        <w:rPr>
          <w:rFonts w:ascii="Times New Roman" w:hAnsi="Times New Roman" w:cs="Times New Roman"/>
        </w:rPr>
        <w:t>four</w:t>
      </w:r>
      <w:r w:rsidR="0002298F">
        <w:rPr>
          <w:rFonts w:ascii="Times New Roman" w:hAnsi="Times New Roman" w:cs="Times New Roman"/>
        </w:rPr>
        <w:t xml:space="preserve"> crucial fumbles</w:t>
      </w:r>
      <w:r w:rsidR="00DE5B51">
        <w:rPr>
          <w:rFonts w:ascii="Times New Roman" w:hAnsi="Times New Roman" w:cs="Times New Roman"/>
        </w:rPr>
        <w:t xml:space="preserve"> and capit</w:t>
      </w:r>
      <w:r w:rsidR="00DE5B51" w:rsidRPr="72922629">
        <w:rPr>
          <w:rFonts w:ascii="Times New Roman" w:hAnsi="Times New Roman" w:cs="Times New Roman"/>
        </w:rPr>
        <w:t xml:space="preserve">alized on </w:t>
      </w:r>
      <w:r w:rsidR="59550525" w:rsidRPr="72922629">
        <w:rPr>
          <w:rFonts w:ascii="Times New Roman" w:hAnsi="Times New Roman" w:cs="Times New Roman"/>
        </w:rPr>
        <w:t xml:space="preserve">multiple </w:t>
      </w:r>
      <w:r w:rsidR="00DE5B51" w:rsidRPr="72922629">
        <w:rPr>
          <w:rFonts w:ascii="Times New Roman" w:hAnsi="Times New Roman" w:cs="Times New Roman"/>
        </w:rPr>
        <w:t>Ram miscue</w:t>
      </w:r>
      <w:r w:rsidR="1B7ED6B2">
        <w:rPr>
          <w:rFonts w:ascii="Times New Roman" w:hAnsi="Times New Roman" w:cs="Times New Roman"/>
        </w:rPr>
        <w:t>s</w:t>
      </w:r>
      <w:r w:rsidR="1C3B49CA">
        <w:rPr>
          <w:rFonts w:ascii="Times New Roman" w:hAnsi="Times New Roman" w:cs="Times New Roman"/>
        </w:rPr>
        <w:t>:</w:t>
      </w:r>
      <w:r w:rsidR="0002298F">
        <w:rPr>
          <w:rFonts w:ascii="Times New Roman" w:hAnsi="Times New Roman" w:cs="Times New Roman"/>
        </w:rPr>
        <w:t xml:space="preserve"> One on their own 1-yard line, preventing a field goal or touchdown for the Rams before the half ended, another on the 50-yard </w:t>
      </w:r>
      <w:r w:rsidR="0002298F">
        <w:rPr>
          <w:rFonts w:ascii="Times New Roman" w:hAnsi="Times New Roman" w:cs="Times New Roman"/>
        </w:rPr>
        <w:lastRenderedPageBreak/>
        <w:t>line, preventing the Rams from scoring more points</w:t>
      </w:r>
      <w:r w:rsidR="7BFCD06F">
        <w:rPr>
          <w:rFonts w:ascii="Times New Roman" w:hAnsi="Times New Roman" w:cs="Times New Roman"/>
        </w:rPr>
        <w:t>, and t</w:t>
      </w:r>
      <w:r w:rsidR="0002298F">
        <w:rPr>
          <w:rFonts w:ascii="Times New Roman" w:hAnsi="Times New Roman" w:cs="Times New Roman"/>
        </w:rPr>
        <w:t xml:space="preserve">wo other fumble recoveries that ended up on the Rams 30-yard line. The Buccaneers scored touchdowns </w:t>
      </w:r>
      <w:r w:rsidR="4325C2E6">
        <w:rPr>
          <w:rFonts w:ascii="Times New Roman" w:hAnsi="Times New Roman" w:cs="Times New Roman"/>
        </w:rPr>
        <w:t>on those two</w:t>
      </w:r>
      <w:r w:rsidR="0002298F">
        <w:rPr>
          <w:rFonts w:ascii="Times New Roman" w:hAnsi="Times New Roman" w:cs="Times New Roman"/>
        </w:rPr>
        <w:t xml:space="preserve"> 30-yard drives because </w:t>
      </w:r>
      <w:r w:rsidR="4EF3ED4D">
        <w:rPr>
          <w:rFonts w:ascii="Times New Roman" w:hAnsi="Times New Roman" w:cs="Times New Roman"/>
        </w:rPr>
        <w:t>it is</w:t>
      </w:r>
      <w:r w:rsidR="0002298F">
        <w:rPr>
          <w:rFonts w:ascii="Times New Roman" w:hAnsi="Times New Roman" w:cs="Times New Roman"/>
        </w:rPr>
        <w:t xml:space="preserve"> a lot easier than going the whole field. If you eliminate those </w:t>
      </w:r>
      <w:r w:rsidR="00D8509C">
        <w:rPr>
          <w:rFonts w:ascii="Times New Roman" w:hAnsi="Times New Roman" w:cs="Times New Roman"/>
        </w:rPr>
        <w:t>two</w:t>
      </w:r>
      <w:r w:rsidR="0002298F">
        <w:rPr>
          <w:rFonts w:ascii="Times New Roman" w:hAnsi="Times New Roman" w:cs="Times New Roman"/>
        </w:rPr>
        <w:t xml:space="preserve"> drives, Tom Brady </w:t>
      </w:r>
      <w:r w:rsidR="5EBE2AC1">
        <w:rPr>
          <w:rFonts w:ascii="Times New Roman" w:hAnsi="Times New Roman" w:cs="Times New Roman"/>
        </w:rPr>
        <w:t>only</w:t>
      </w:r>
      <w:r w:rsidR="0002298F">
        <w:rPr>
          <w:rFonts w:ascii="Times New Roman" w:hAnsi="Times New Roman" w:cs="Times New Roman"/>
        </w:rPr>
        <w:t xml:space="preserve"> led the Buccaneers to 13 points. </w:t>
      </w:r>
      <w:r w:rsidR="00952B1C">
        <w:rPr>
          <w:rFonts w:ascii="Times New Roman" w:hAnsi="Times New Roman" w:cs="Times New Roman"/>
        </w:rPr>
        <w:t xml:space="preserve">Without the defense forcing </w:t>
      </w:r>
      <w:r w:rsidR="00DE637B">
        <w:rPr>
          <w:rFonts w:ascii="Times New Roman" w:hAnsi="Times New Roman" w:cs="Times New Roman"/>
        </w:rPr>
        <w:t>three</w:t>
      </w:r>
      <w:r w:rsidR="00952B1C">
        <w:rPr>
          <w:rFonts w:ascii="Times New Roman" w:hAnsi="Times New Roman" w:cs="Times New Roman"/>
        </w:rPr>
        <w:t xml:space="preserve"> of those </w:t>
      </w:r>
      <w:r w:rsidR="00DE637B">
        <w:rPr>
          <w:rFonts w:ascii="Times New Roman" w:hAnsi="Times New Roman" w:cs="Times New Roman"/>
        </w:rPr>
        <w:t>four</w:t>
      </w:r>
      <w:r w:rsidR="00952B1C">
        <w:rPr>
          <w:rFonts w:ascii="Times New Roman" w:hAnsi="Times New Roman" w:cs="Times New Roman"/>
        </w:rPr>
        <w:t xml:space="preserve"> fumbles, the Rams could have had a </w:t>
      </w:r>
      <w:r w:rsidR="00952B1C" w:rsidDel="003A4CC7">
        <w:rPr>
          <w:rFonts w:ascii="Times New Roman" w:hAnsi="Times New Roman" w:cs="Times New Roman"/>
        </w:rPr>
        <w:t>21</w:t>
      </w:r>
      <w:r w:rsidR="003A4CC7">
        <w:rPr>
          <w:rFonts w:ascii="Times New Roman" w:hAnsi="Times New Roman" w:cs="Times New Roman"/>
        </w:rPr>
        <w:t>-point</w:t>
      </w:r>
      <w:r w:rsidR="00952B1C">
        <w:rPr>
          <w:rFonts w:ascii="Times New Roman" w:hAnsi="Times New Roman" w:cs="Times New Roman"/>
        </w:rPr>
        <w:t xml:space="preserve"> swing. Tom Brady was not the </w:t>
      </w:r>
      <w:r w:rsidR="37E425C9">
        <w:rPr>
          <w:rFonts w:ascii="Times New Roman" w:hAnsi="Times New Roman" w:cs="Times New Roman"/>
        </w:rPr>
        <w:t>reason</w:t>
      </w:r>
      <w:r w:rsidR="00952B1C">
        <w:rPr>
          <w:rFonts w:ascii="Times New Roman" w:hAnsi="Times New Roman" w:cs="Times New Roman"/>
        </w:rPr>
        <w:t xml:space="preserve"> the game was competitive. The game was competitive because the Buccaneers </w:t>
      </w:r>
      <w:r w:rsidR="47532571">
        <w:rPr>
          <w:rFonts w:ascii="Times New Roman" w:hAnsi="Times New Roman" w:cs="Times New Roman"/>
        </w:rPr>
        <w:t xml:space="preserve">defense </w:t>
      </w:r>
      <w:r w:rsidR="70E51BF7" w:rsidDel="00831C66">
        <w:rPr>
          <w:rFonts w:ascii="Times New Roman" w:hAnsi="Times New Roman" w:cs="Times New Roman"/>
        </w:rPr>
        <w:t>recovered</w:t>
      </w:r>
      <w:r w:rsidR="00952B1C">
        <w:rPr>
          <w:rFonts w:ascii="Times New Roman" w:hAnsi="Times New Roman" w:cs="Times New Roman"/>
        </w:rPr>
        <w:t xml:space="preserve"> </w:t>
      </w:r>
      <w:r w:rsidR="465E5C05">
        <w:rPr>
          <w:rFonts w:ascii="Times New Roman" w:hAnsi="Times New Roman" w:cs="Times New Roman"/>
        </w:rPr>
        <w:t>four</w:t>
      </w:r>
      <w:r w:rsidR="00952B1C">
        <w:rPr>
          <w:rFonts w:ascii="Times New Roman" w:hAnsi="Times New Roman" w:cs="Times New Roman"/>
        </w:rPr>
        <w:t xml:space="preserve"> fumbles. For one of the first times</w:t>
      </w:r>
      <w:r w:rsidR="334F8723">
        <w:rPr>
          <w:rFonts w:ascii="Times New Roman" w:hAnsi="Times New Roman" w:cs="Times New Roman"/>
        </w:rPr>
        <w:t xml:space="preserve"> ever</w:t>
      </w:r>
      <w:r w:rsidR="00952B1C">
        <w:rPr>
          <w:rFonts w:ascii="Times New Roman" w:hAnsi="Times New Roman" w:cs="Times New Roman"/>
        </w:rPr>
        <w:t xml:space="preserve">, Tom Brady </w:t>
      </w:r>
      <w:r w:rsidR="28B82162">
        <w:rPr>
          <w:rFonts w:ascii="Times New Roman" w:hAnsi="Times New Roman" w:cs="Times New Roman"/>
        </w:rPr>
        <w:t>did not</w:t>
      </w:r>
      <w:r w:rsidR="00952B1C">
        <w:rPr>
          <w:rFonts w:ascii="Times New Roman" w:hAnsi="Times New Roman" w:cs="Times New Roman"/>
        </w:rPr>
        <w:t xml:space="preserve"> win despite Tom Brady. </w:t>
      </w:r>
      <w:r w:rsidR="0071118E">
        <w:rPr>
          <w:rFonts w:ascii="Times New Roman" w:hAnsi="Times New Roman" w:cs="Times New Roman"/>
        </w:rPr>
        <w:t xml:space="preserve">This sounds </w:t>
      </w:r>
      <w:r w:rsidR="2622A7E4">
        <w:rPr>
          <w:rFonts w:ascii="Times New Roman" w:hAnsi="Times New Roman" w:cs="Times New Roman"/>
        </w:rPr>
        <w:t>weird,</w:t>
      </w:r>
      <w:r w:rsidR="0071118E">
        <w:rPr>
          <w:rFonts w:ascii="Times New Roman" w:hAnsi="Times New Roman" w:cs="Times New Roman"/>
        </w:rPr>
        <w:t xml:space="preserve"> right? But t</w:t>
      </w:r>
      <w:r w:rsidR="00952B1C">
        <w:rPr>
          <w:rFonts w:ascii="Times New Roman" w:hAnsi="Times New Roman" w:cs="Times New Roman"/>
        </w:rPr>
        <w:t xml:space="preserve">here are multiple </w:t>
      </w:r>
      <w:r w:rsidR="0071118E">
        <w:rPr>
          <w:rFonts w:ascii="Times New Roman" w:hAnsi="Times New Roman" w:cs="Times New Roman"/>
        </w:rPr>
        <w:t>occasions</w:t>
      </w:r>
      <w:r w:rsidR="00952B1C">
        <w:rPr>
          <w:rFonts w:ascii="Times New Roman" w:hAnsi="Times New Roman" w:cs="Times New Roman"/>
        </w:rPr>
        <w:t xml:space="preserve"> in which Tom Brady underperforms and his team still wins </w:t>
      </w:r>
      <w:r w:rsidR="7F91743E">
        <w:rPr>
          <w:rFonts w:ascii="Times New Roman" w:hAnsi="Times New Roman" w:cs="Times New Roman"/>
        </w:rPr>
        <w:t>because of the outstanding play of his teammates</w:t>
      </w:r>
      <w:r w:rsidR="00952B1C">
        <w:rPr>
          <w:rFonts w:ascii="Times New Roman" w:hAnsi="Times New Roman" w:cs="Times New Roman"/>
        </w:rPr>
        <w:t>. This has o</w:t>
      </w:r>
      <w:r w:rsidR="00982C47">
        <w:rPr>
          <w:rFonts w:ascii="Times New Roman" w:hAnsi="Times New Roman" w:cs="Times New Roman"/>
        </w:rPr>
        <w:t>c</w:t>
      </w:r>
      <w:r w:rsidR="00952B1C">
        <w:rPr>
          <w:rFonts w:ascii="Times New Roman" w:hAnsi="Times New Roman" w:cs="Times New Roman"/>
        </w:rPr>
        <w:t xml:space="preserve">curred in so many playoff games, </w:t>
      </w:r>
      <w:r w:rsidR="005C4713">
        <w:rPr>
          <w:rFonts w:ascii="Times New Roman" w:hAnsi="Times New Roman" w:cs="Times New Roman"/>
        </w:rPr>
        <w:t xml:space="preserve">the 2006 AFC Championship, </w:t>
      </w:r>
      <w:r w:rsidR="00952B1C">
        <w:rPr>
          <w:rFonts w:ascii="Times New Roman" w:hAnsi="Times New Roman" w:cs="Times New Roman"/>
        </w:rPr>
        <w:t xml:space="preserve">2018 AFC Championship, Super Bowl 53, </w:t>
      </w:r>
      <w:r w:rsidR="005C4713">
        <w:rPr>
          <w:rFonts w:ascii="Times New Roman" w:hAnsi="Times New Roman" w:cs="Times New Roman"/>
        </w:rPr>
        <w:t>and the 2020 NFC Championship (in which he was outperformed by the losing QB Aaron Rodgers)</w:t>
      </w:r>
      <w:r w:rsidR="00952B1C">
        <w:rPr>
          <w:rFonts w:ascii="Times New Roman" w:hAnsi="Times New Roman" w:cs="Times New Roman"/>
        </w:rPr>
        <w:t xml:space="preserve"> just to name a few.</w:t>
      </w:r>
      <w:r w:rsidR="00982C47">
        <w:rPr>
          <w:rStyle w:val="FootnoteReference"/>
          <w:rFonts w:ascii="Times New Roman" w:hAnsi="Times New Roman" w:cs="Times New Roman"/>
        </w:rPr>
        <w:footnoteReference w:id="12"/>
      </w:r>
      <w:r w:rsidR="0071118E">
        <w:rPr>
          <w:rFonts w:ascii="Times New Roman" w:hAnsi="Times New Roman" w:cs="Times New Roman"/>
        </w:rPr>
        <w:t xml:space="preserve"> These are consistent occurrences in which Brady performs subpar or even bad</w:t>
      </w:r>
      <w:r w:rsidR="6D661556">
        <w:rPr>
          <w:rFonts w:ascii="Times New Roman" w:hAnsi="Times New Roman" w:cs="Times New Roman"/>
        </w:rPr>
        <w:t>ly</w:t>
      </w:r>
      <w:r w:rsidR="0071118E">
        <w:rPr>
          <w:rFonts w:ascii="Times New Roman" w:hAnsi="Times New Roman" w:cs="Times New Roman"/>
        </w:rPr>
        <w:t>, yet his team wins</w:t>
      </w:r>
      <w:r w:rsidR="73CCABBA">
        <w:rPr>
          <w:rFonts w:ascii="Times New Roman" w:hAnsi="Times New Roman" w:cs="Times New Roman"/>
        </w:rPr>
        <w:t>.</w:t>
      </w:r>
      <w:r w:rsidR="0071118E">
        <w:rPr>
          <w:rFonts w:ascii="Times New Roman" w:hAnsi="Times New Roman" w:cs="Times New Roman"/>
        </w:rPr>
        <w:t xml:space="preserve"> </w:t>
      </w:r>
      <w:r w:rsidR="26D8425B">
        <w:rPr>
          <w:rFonts w:ascii="Times New Roman" w:hAnsi="Times New Roman" w:cs="Times New Roman"/>
        </w:rPr>
        <w:t>A</w:t>
      </w:r>
      <w:r w:rsidR="0071118E">
        <w:rPr>
          <w:rFonts w:ascii="Times New Roman" w:hAnsi="Times New Roman" w:cs="Times New Roman"/>
        </w:rPr>
        <w:t xml:space="preserve">nd </w:t>
      </w:r>
      <w:r w:rsidR="3EBA8B92">
        <w:rPr>
          <w:rFonts w:ascii="Times New Roman" w:hAnsi="Times New Roman" w:cs="Times New Roman"/>
        </w:rPr>
        <w:t xml:space="preserve">still </w:t>
      </w:r>
      <w:r w:rsidR="01739C01">
        <w:rPr>
          <w:rFonts w:ascii="Times New Roman" w:hAnsi="Times New Roman" w:cs="Times New Roman"/>
        </w:rPr>
        <w:t>reporters</w:t>
      </w:r>
      <w:r w:rsidR="0071118E">
        <w:rPr>
          <w:rFonts w:ascii="Times New Roman" w:hAnsi="Times New Roman" w:cs="Times New Roman"/>
        </w:rPr>
        <w:t xml:space="preserve"> and </w:t>
      </w:r>
      <w:r w:rsidR="01739C01">
        <w:rPr>
          <w:rFonts w:ascii="Times New Roman" w:hAnsi="Times New Roman" w:cs="Times New Roman"/>
        </w:rPr>
        <w:t>analysts</w:t>
      </w:r>
      <w:r w:rsidR="11C40385">
        <w:rPr>
          <w:rFonts w:ascii="Times New Roman" w:hAnsi="Times New Roman" w:cs="Times New Roman"/>
        </w:rPr>
        <w:t xml:space="preserve"> heap all the praise on Brady </w:t>
      </w:r>
      <w:r w:rsidR="0071118E">
        <w:rPr>
          <w:rFonts w:ascii="Times New Roman" w:hAnsi="Times New Roman" w:cs="Times New Roman"/>
        </w:rPr>
        <w:t xml:space="preserve">and </w:t>
      </w:r>
      <w:r w:rsidR="5246EA99">
        <w:rPr>
          <w:rFonts w:ascii="Times New Roman" w:hAnsi="Times New Roman" w:cs="Times New Roman"/>
        </w:rPr>
        <w:t>do not</w:t>
      </w:r>
      <w:r w:rsidR="11C40385">
        <w:rPr>
          <w:rFonts w:ascii="Times New Roman" w:hAnsi="Times New Roman" w:cs="Times New Roman"/>
        </w:rPr>
        <w:t xml:space="preserve"> give enough</w:t>
      </w:r>
      <w:r w:rsidR="0071118E">
        <w:rPr>
          <w:rFonts w:ascii="Times New Roman" w:hAnsi="Times New Roman" w:cs="Times New Roman"/>
        </w:rPr>
        <w:t xml:space="preserve"> credit </w:t>
      </w:r>
      <w:r w:rsidR="11C40385">
        <w:rPr>
          <w:rFonts w:ascii="Times New Roman" w:hAnsi="Times New Roman" w:cs="Times New Roman"/>
        </w:rPr>
        <w:t>to his teammates and coaches</w:t>
      </w:r>
      <w:r w:rsidR="0071118E">
        <w:rPr>
          <w:rFonts w:ascii="Times New Roman" w:hAnsi="Times New Roman" w:cs="Times New Roman"/>
        </w:rPr>
        <w:t>.</w:t>
      </w:r>
    </w:p>
    <w:p w14:paraId="07951989" w14:textId="77777777" w:rsidR="0004529E" w:rsidRDefault="0071118E" w:rsidP="00376561">
      <w:pPr>
        <w:spacing w:line="480" w:lineRule="auto"/>
        <w:ind w:firstLine="720"/>
        <w:rPr>
          <w:rFonts w:ascii="Times New Roman" w:hAnsi="Times New Roman" w:cs="Times New Roman"/>
        </w:rPr>
      </w:pPr>
      <w:r w:rsidRPr="72922629">
        <w:rPr>
          <w:rFonts w:ascii="Times New Roman" w:hAnsi="Times New Roman" w:cs="Times New Roman"/>
        </w:rPr>
        <w:t>Th</w:t>
      </w:r>
      <w:commentRangeStart w:id="9"/>
      <w:commentRangeStart w:id="10"/>
      <w:r w:rsidRPr="72922629">
        <w:rPr>
          <w:rFonts w:ascii="Times New Roman" w:hAnsi="Times New Roman" w:cs="Times New Roman"/>
        </w:rPr>
        <w:t xml:space="preserve">e only </w:t>
      </w:r>
      <w:r w:rsidR="523C6ADD" w:rsidRPr="72922629">
        <w:rPr>
          <w:rFonts w:ascii="Times New Roman" w:hAnsi="Times New Roman" w:cs="Times New Roman"/>
        </w:rPr>
        <w:t>reason</w:t>
      </w:r>
      <w:r w:rsidRPr="72922629">
        <w:rPr>
          <w:rFonts w:ascii="Times New Roman" w:hAnsi="Times New Roman" w:cs="Times New Roman"/>
        </w:rPr>
        <w:t xml:space="preserve"> the game </w:t>
      </w:r>
      <w:r w:rsidR="441FEE10" w:rsidRPr="72922629">
        <w:rPr>
          <w:rFonts w:ascii="Times New Roman" w:hAnsi="Times New Roman" w:cs="Times New Roman"/>
        </w:rPr>
        <w:t xml:space="preserve">versus the Rams </w:t>
      </w:r>
      <w:r w:rsidRPr="72922629">
        <w:rPr>
          <w:rFonts w:ascii="Times New Roman" w:hAnsi="Times New Roman" w:cs="Times New Roman"/>
        </w:rPr>
        <w:t xml:space="preserve">was even close was because of </w:t>
      </w:r>
      <w:r w:rsidR="4A025252" w:rsidRPr="72922629">
        <w:rPr>
          <w:rFonts w:ascii="Times New Roman" w:hAnsi="Times New Roman" w:cs="Times New Roman"/>
        </w:rPr>
        <w:t xml:space="preserve">those </w:t>
      </w:r>
      <w:r w:rsidR="00DE637B" w:rsidRPr="72922629">
        <w:rPr>
          <w:rFonts w:ascii="Times New Roman" w:hAnsi="Times New Roman" w:cs="Times New Roman"/>
        </w:rPr>
        <w:t>four</w:t>
      </w:r>
      <w:r w:rsidRPr="72922629">
        <w:rPr>
          <w:rFonts w:ascii="Times New Roman" w:hAnsi="Times New Roman" w:cs="Times New Roman"/>
        </w:rPr>
        <w:t xml:space="preserve"> forced fumbles by the Buccaneers defense and a missed field goal by Matt Gay. Notice how Tom Brady </w:t>
      </w:r>
      <w:r w:rsidR="1FBF2C10" w:rsidRPr="72922629">
        <w:rPr>
          <w:rFonts w:ascii="Times New Roman" w:hAnsi="Times New Roman" w:cs="Times New Roman"/>
        </w:rPr>
        <w:t>was not</w:t>
      </w:r>
      <w:r w:rsidRPr="72922629">
        <w:rPr>
          <w:rFonts w:ascii="Times New Roman" w:hAnsi="Times New Roman" w:cs="Times New Roman"/>
        </w:rPr>
        <w:t xml:space="preserve"> mentioned huh? This is what consistently happens, but in this case </w:t>
      </w:r>
      <w:r w:rsidR="486ACA34" w:rsidRPr="72922629">
        <w:rPr>
          <w:rFonts w:ascii="Times New Roman" w:hAnsi="Times New Roman" w:cs="Times New Roman"/>
        </w:rPr>
        <w:t>Tom Brady’s</w:t>
      </w:r>
      <w:r w:rsidRPr="72922629">
        <w:rPr>
          <w:rFonts w:ascii="Times New Roman" w:hAnsi="Times New Roman" w:cs="Times New Roman"/>
        </w:rPr>
        <w:t xml:space="preserve"> team lost.</w:t>
      </w:r>
      <w:r w:rsidR="15C0B67E" w:rsidRPr="72922629">
        <w:rPr>
          <w:rFonts w:ascii="Times New Roman" w:hAnsi="Times New Roman" w:cs="Times New Roman"/>
        </w:rPr>
        <w:t xml:space="preserve"> Highlighting his case as the most overrated player of all </w:t>
      </w:r>
      <w:r w:rsidR="15C0B67E" w:rsidRPr="051F13B6">
        <w:rPr>
          <w:rFonts w:ascii="Times New Roman" w:hAnsi="Times New Roman" w:cs="Times New Roman"/>
        </w:rPr>
        <w:t>ti</w:t>
      </w:r>
      <w:commentRangeEnd w:id="9"/>
      <w:r>
        <w:rPr>
          <w:rStyle w:val="CommentReference"/>
        </w:rPr>
        <w:commentReference w:id="9"/>
      </w:r>
      <w:commentRangeEnd w:id="10"/>
      <w:r>
        <w:rPr>
          <w:rStyle w:val="CommentReference"/>
        </w:rPr>
        <w:commentReference w:id="10"/>
      </w:r>
      <w:r w:rsidR="15C0B67E" w:rsidRPr="051F13B6">
        <w:rPr>
          <w:rFonts w:ascii="Times New Roman" w:hAnsi="Times New Roman" w:cs="Times New Roman"/>
        </w:rPr>
        <w:t>me.</w:t>
      </w:r>
    </w:p>
    <w:p w14:paraId="7E014873" w14:textId="77777777" w:rsidR="33511181" w:rsidRDefault="33511181" w:rsidP="00376561">
      <w:pPr>
        <w:spacing w:line="480" w:lineRule="auto"/>
        <w:ind w:firstLine="720"/>
        <w:rPr>
          <w:rFonts w:ascii="Times New Roman" w:hAnsi="Times New Roman" w:cs="Times New Roman"/>
        </w:rPr>
      </w:pPr>
    </w:p>
    <w:p w14:paraId="12456003" w14:textId="77777777" w:rsidR="33511181" w:rsidRDefault="33511181" w:rsidP="00376561">
      <w:pPr>
        <w:spacing w:line="480" w:lineRule="auto"/>
        <w:ind w:firstLine="720"/>
        <w:rPr>
          <w:rFonts w:ascii="Times New Roman" w:hAnsi="Times New Roman" w:cs="Times New Roman"/>
        </w:rPr>
      </w:pPr>
    </w:p>
    <w:p w14:paraId="0A810CDD" w14:textId="77777777" w:rsidR="00EA0E97" w:rsidRDefault="00EA0E97" w:rsidP="00376561">
      <w:pPr>
        <w:spacing w:line="480" w:lineRule="auto"/>
        <w:rPr>
          <w:rFonts w:ascii="Times New Roman" w:hAnsi="Times New Roman" w:cs="Times New Roman"/>
        </w:rPr>
      </w:pPr>
    </w:p>
    <w:p w14:paraId="13D72F7D" w14:textId="77777777" w:rsidR="00EA0E97" w:rsidRDefault="00EA0E97" w:rsidP="00376561">
      <w:pPr>
        <w:spacing w:line="480" w:lineRule="auto"/>
        <w:rPr>
          <w:rFonts w:ascii="Times New Roman" w:hAnsi="Times New Roman" w:cs="Times New Roman"/>
        </w:rPr>
      </w:pPr>
    </w:p>
    <w:p w14:paraId="4145808A" w14:textId="77777777" w:rsidR="00EA0E97" w:rsidRDefault="00EA0E97" w:rsidP="00376561">
      <w:pPr>
        <w:spacing w:line="480" w:lineRule="auto"/>
        <w:rPr>
          <w:rFonts w:ascii="Times New Roman" w:hAnsi="Times New Roman" w:cs="Times New Roman"/>
        </w:rPr>
      </w:pPr>
    </w:p>
    <w:p w14:paraId="2260F577" w14:textId="77777777" w:rsidR="00A272C1" w:rsidRDefault="00A272C1" w:rsidP="00376561">
      <w:pPr>
        <w:spacing w:line="480" w:lineRule="auto"/>
        <w:rPr>
          <w:ins w:id="11" w:author="Jarrett Markman" w:date="2022-01-25T17:20:00Z"/>
          <w:rFonts w:ascii="Times New Roman" w:hAnsi="Times New Roman" w:cs="Times New Roman"/>
        </w:rPr>
      </w:pPr>
    </w:p>
    <w:p w14:paraId="7CB5AD12" w14:textId="77777777" w:rsidR="00A272C1" w:rsidRDefault="00A272C1" w:rsidP="00376561">
      <w:pPr>
        <w:spacing w:line="480" w:lineRule="auto"/>
        <w:rPr>
          <w:ins w:id="12" w:author="Jarrett Markman" w:date="2022-01-25T17:21:00Z"/>
          <w:rFonts w:ascii="Times New Roman" w:hAnsi="Times New Roman" w:cs="Times New Roman"/>
        </w:rPr>
      </w:pPr>
    </w:p>
    <w:p w14:paraId="60BD7962" w14:textId="77777777" w:rsidR="00A272C1" w:rsidRDefault="00A272C1" w:rsidP="00376561">
      <w:pPr>
        <w:spacing w:line="480" w:lineRule="auto"/>
        <w:rPr>
          <w:ins w:id="13" w:author="Jarrett Markman" w:date="2022-01-25T17:21:00Z"/>
          <w:rFonts w:ascii="Times New Roman" w:hAnsi="Times New Roman" w:cs="Times New Roman"/>
        </w:rPr>
      </w:pPr>
    </w:p>
    <w:p w14:paraId="5FE68987" w14:textId="77777777" w:rsidR="00A272C1" w:rsidRDefault="00A272C1" w:rsidP="00376561">
      <w:pPr>
        <w:spacing w:line="480" w:lineRule="auto"/>
        <w:rPr>
          <w:ins w:id="14" w:author="Jarrett Markman" w:date="2022-01-25T17:21:00Z"/>
          <w:rFonts w:ascii="Times New Roman" w:hAnsi="Times New Roman" w:cs="Times New Roman"/>
        </w:rPr>
      </w:pPr>
    </w:p>
    <w:p w14:paraId="2A36F396" w14:textId="77777777" w:rsidR="00A272C1" w:rsidRDefault="00A272C1" w:rsidP="00376561">
      <w:pPr>
        <w:spacing w:line="480" w:lineRule="auto"/>
        <w:rPr>
          <w:ins w:id="15" w:author="Jarrett Markman" w:date="2022-01-25T17:21:00Z"/>
          <w:rFonts w:ascii="Times New Roman" w:hAnsi="Times New Roman" w:cs="Times New Roman"/>
        </w:rPr>
      </w:pPr>
    </w:p>
    <w:p w14:paraId="34C54824" w14:textId="77777777" w:rsidR="00A272C1" w:rsidRDefault="00A272C1" w:rsidP="00376561">
      <w:pPr>
        <w:spacing w:line="480" w:lineRule="auto"/>
        <w:rPr>
          <w:ins w:id="16" w:author="Jarrett Markman" w:date="2022-01-25T17:21:00Z"/>
          <w:rFonts w:ascii="Times New Roman" w:hAnsi="Times New Roman" w:cs="Times New Roman"/>
        </w:rPr>
      </w:pPr>
    </w:p>
    <w:p w14:paraId="0F6D644C" w14:textId="77777777" w:rsidR="00A272C1" w:rsidRDefault="00A272C1" w:rsidP="00376561">
      <w:pPr>
        <w:spacing w:line="480" w:lineRule="auto"/>
        <w:rPr>
          <w:ins w:id="17" w:author="Jarrett Markman" w:date="2022-01-25T17:21:00Z"/>
          <w:rFonts w:ascii="Times New Roman" w:hAnsi="Times New Roman" w:cs="Times New Roman"/>
        </w:rPr>
      </w:pPr>
    </w:p>
    <w:p w14:paraId="72AD7B91" w14:textId="77777777" w:rsidR="00A272C1" w:rsidRDefault="00A272C1" w:rsidP="00376561">
      <w:pPr>
        <w:spacing w:line="480" w:lineRule="auto"/>
        <w:rPr>
          <w:ins w:id="18" w:author="Jarrett Markman" w:date="2022-01-25T17:21:00Z"/>
          <w:rFonts w:ascii="Times New Roman" w:hAnsi="Times New Roman" w:cs="Times New Roman"/>
        </w:rPr>
      </w:pPr>
    </w:p>
    <w:p w14:paraId="046A6037" w14:textId="77777777" w:rsidR="00A272C1" w:rsidRDefault="00A272C1" w:rsidP="00376561">
      <w:pPr>
        <w:spacing w:line="480" w:lineRule="auto"/>
        <w:rPr>
          <w:ins w:id="19" w:author="Jarrett Markman" w:date="2022-01-25T17:21:00Z"/>
          <w:rFonts w:ascii="Times New Roman" w:hAnsi="Times New Roman" w:cs="Times New Roman"/>
        </w:rPr>
      </w:pPr>
    </w:p>
    <w:p w14:paraId="7FF9DF3D" w14:textId="77777777" w:rsidR="00A272C1" w:rsidRDefault="00A272C1" w:rsidP="00376561">
      <w:pPr>
        <w:spacing w:line="480" w:lineRule="auto"/>
        <w:rPr>
          <w:ins w:id="20" w:author="Jarrett Markman" w:date="2022-01-25T17:21:00Z"/>
          <w:rFonts w:ascii="Times New Roman" w:hAnsi="Times New Roman" w:cs="Times New Roman"/>
        </w:rPr>
      </w:pPr>
    </w:p>
    <w:p w14:paraId="2FF62F62" w14:textId="77777777" w:rsidR="00A272C1" w:rsidRDefault="00A272C1" w:rsidP="00376561">
      <w:pPr>
        <w:spacing w:line="480" w:lineRule="auto"/>
        <w:rPr>
          <w:ins w:id="21" w:author="Jarrett Markman" w:date="2022-01-25T17:21:00Z"/>
          <w:rFonts w:ascii="Times New Roman" w:hAnsi="Times New Roman" w:cs="Times New Roman"/>
        </w:rPr>
      </w:pPr>
    </w:p>
    <w:p w14:paraId="12847EC6" w14:textId="77777777" w:rsidR="00A272C1" w:rsidRDefault="00A272C1" w:rsidP="00376561">
      <w:pPr>
        <w:spacing w:line="480" w:lineRule="auto"/>
        <w:rPr>
          <w:ins w:id="22" w:author="Jarrett Markman" w:date="2022-01-25T17:21:00Z"/>
          <w:rFonts w:ascii="Times New Roman" w:hAnsi="Times New Roman" w:cs="Times New Roman"/>
        </w:rPr>
      </w:pPr>
    </w:p>
    <w:p w14:paraId="00001FF1" w14:textId="77777777" w:rsidR="33511181" w:rsidRDefault="00EA0E97" w:rsidP="00376561">
      <w:pPr>
        <w:spacing w:line="480" w:lineRule="auto"/>
        <w:rPr>
          <w:rFonts w:ascii="Times New Roman" w:hAnsi="Times New Roman" w:cs="Times New Roman"/>
        </w:rPr>
      </w:pPr>
      <w:r w:rsidRPr="33511181">
        <w:rPr>
          <w:rFonts w:ascii="Times New Roman" w:hAnsi="Times New Roman" w:cs="Times New Roman"/>
        </w:rPr>
        <w:t>Fig. 1</w:t>
      </w:r>
    </w:p>
    <w:p w14:paraId="1FD601E5" w14:textId="77777777" w:rsidR="00BE2203" w:rsidRDefault="00EA0E97" w:rsidP="00376561">
      <w:pPr>
        <w:spacing w:line="480" w:lineRule="auto"/>
        <w:rPr>
          <w:rFonts w:ascii="Times New Roman" w:hAnsi="Times New Roman" w:cs="Times New Roman"/>
        </w:rPr>
      </w:pPr>
      <w:r w:rsidRPr="007244CD">
        <w:rPr>
          <w:rFonts w:ascii="Times New Roman" w:hAnsi="Times New Roman" w:cs="Times New Roman"/>
          <w:noProof/>
        </w:rPr>
        <w:drawing>
          <wp:anchor distT="0" distB="0" distL="114300" distR="114300" simplePos="0" relativeHeight="251658241" behindDoc="1" locked="0" layoutInCell="1" allowOverlap="1" wp14:anchorId="5F3701FD" wp14:editId="5C543820">
            <wp:simplePos x="0" y="0"/>
            <wp:positionH relativeFrom="column">
              <wp:posOffset>-76200</wp:posOffset>
            </wp:positionH>
            <wp:positionV relativeFrom="paragraph">
              <wp:posOffset>276860</wp:posOffset>
            </wp:positionV>
            <wp:extent cx="5943600" cy="2907665"/>
            <wp:effectExtent l="0" t="0" r="0" b="635"/>
            <wp:wrapTight wrapText="bothSides">
              <wp:wrapPolygon edited="0">
                <wp:start x="0" y="0"/>
                <wp:lineTo x="0" y="21510"/>
                <wp:lineTo x="21554" y="21510"/>
                <wp:lineTo x="21554" y="0"/>
                <wp:lineTo x="0" y="0"/>
              </wp:wrapPolygon>
            </wp:wrapTight>
            <wp:docPr id="2" name="Google Shape;165;p31" descr="Chart, bubble chart&#10;&#10;Description automatically generated">
              <a:extLst xmlns:a="http://schemas.openxmlformats.org/drawingml/2006/main">
                <a:ext uri="{FF2B5EF4-FFF2-40B4-BE49-F238E27FC236}">
                  <a16:creationId xmlns:a16="http://schemas.microsoft.com/office/drawing/2014/main" id="{BBBE209D-A0BE-F044-8613-A10D62577575}"/>
                </a:ext>
              </a:extLst>
            </wp:docPr>
            <wp:cNvGraphicFramePr/>
            <a:graphic xmlns:a="http://schemas.openxmlformats.org/drawingml/2006/main">
              <a:graphicData uri="http://schemas.openxmlformats.org/drawingml/2006/picture">
                <pic:pic xmlns:pic="http://schemas.openxmlformats.org/drawingml/2006/picture">
                  <pic:nvPicPr>
                    <pic:cNvPr id="2" name="Google Shape;165;p31" descr="Chart, bubble chart&#10;&#10;Description automatically generated">
                      <a:extLst>
                        <a:ext uri="{FF2B5EF4-FFF2-40B4-BE49-F238E27FC236}">
                          <a16:creationId xmlns:a16="http://schemas.microsoft.com/office/drawing/2014/main" id="{BBBE209D-A0BE-F044-8613-A10D62577575}"/>
                        </a:ext>
                      </a:extLst>
                    </pic:cNvPr>
                    <pic:cNvPicPr preferRelativeResize="0"/>
                  </pic:nvPicPr>
                  <pic:blipFill>
                    <a:blip r:embed="rId11">
                      <a:alphaModFix/>
                      <a:extLst>
                        <a:ext uri="{28A0092B-C50C-407E-A947-70E740481C1C}">
                          <a14:useLocalDpi xmlns:a14="http://schemas.microsoft.com/office/drawing/2010/main" val="0"/>
                        </a:ext>
                      </a:extLst>
                    </a:blip>
                    <a:stretch>
                      <a:fillRect/>
                    </a:stretch>
                  </pic:blipFill>
                  <pic:spPr>
                    <a:xfrm>
                      <a:off x="0" y="0"/>
                      <a:ext cx="5943600" cy="2907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38183" w14:textId="77777777" w:rsidR="00A272C1" w:rsidRDefault="00A272C1" w:rsidP="00376561">
      <w:pPr>
        <w:spacing w:line="480" w:lineRule="auto"/>
        <w:rPr>
          <w:ins w:id="23" w:author="Jarrett Markman" w:date="2022-01-25T17:21:00Z"/>
          <w:rFonts w:ascii="Times New Roman" w:hAnsi="Times New Roman" w:cs="Times New Roman"/>
        </w:rPr>
      </w:pPr>
    </w:p>
    <w:p w14:paraId="375C659E" w14:textId="77777777" w:rsidR="00A272C1" w:rsidRDefault="00BE2203" w:rsidP="00376561">
      <w:pPr>
        <w:spacing w:line="480" w:lineRule="auto"/>
        <w:rPr>
          <w:ins w:id="24" w:author="Jarrett Markman" w:date="2022-01-25T17:21:00Z"/>
          <w:rFonts w:ascii="Times New Roman" w:hAnsi="Times New Roman" w:cs="Times New Roman"/>
        </w:rPr>
      </w:pPr>
      <w:r>
        <w:rPr>
          <w:rFonts w:ascii="Times New Roman" w:hAnsi="Times New Roman" w:cs="Times New Roman"/>
        </w:rPr>
        <w:t>Fig. 2</w:t>
      </w:r>
    </w:p>
    <w:p w14:paraId="6EB32EF2" w14:textId="77777777" w:rsidR="00A272C1" w:rsidRDefault="00A272C1" w:rsidP="00376561">
      <w:pPr>
        <w:spacing w:line="480" w:lineRule="auto"/>
        <w:rPr>
          <w:ins w:id="25" w:author="Jarrett Markman" w:date="2022-01-25T17:21:00Z"/>
          <w:rFonts w:ascii="Times New Roman" w:hAnsi="Times New Roman" w:cs="Times New Roman"/>
        </w:rPr>
      </w:pPr>
      <w:r w:rsidRPr="007244CD">
        <w:rPr>
          <w:rFonts w:ascii="Times New Roman" w:hAnsi="Times New Roman" w:cs="Times New Roman"/>
          <w:noProof/>
        </w:rPr>
        <w:drawing>
          <wp:anchor distT="0" distB="0" distL="114300" distR="114300" simplePos="0" relativeHeight="251658240" behindDoc="0" locked="0" layoutInCell="1" allowOverlap="1" wp14:anchorId="25FA0F13" wp14:editId="05211184">
            <wp:simplePos x="0" y="0"/>
            <wp:positionH relativeFrom="column">
              <wp:posOffset>-76200</wp:posOffset>
            </wp:positionH>
            <wp:positionV relativeFrom="paragraph">
              <wp:posOffset>342265</wp:posOffset>
            </wp:positionV>
            <wp:extent cx="5943600" cy="2953385"/>
            <wp:effectExtent l="0" t="0" r="0" b="5715"/>
            <wp:wrapSquare wrapText="bothSides"/>
            <wp:docPr id="1" name="Google Shape;178;p33" descr="Chart, scatter chart, bubble chart&#10;&#10;Description automatically generated">
              <a:extLst xmlns:a="http://schemas.openxmlformats.org/drawingml/2006/main">
                <a:ext uri="{FF2B5EF4-FFF2-40B4-BE49-F238E27FC236}">
                  <a16:creationId xmlns:a16="http://schemas.microsoft.com/office/drawing/2014/main" id="{D85CAB4D-2796-B044-82B7-98B35CE2E3AD}"/>
                </a:ext>
              </a:extLst>
            </wp:docPr>
            <wp:cNvGraphicFramePr/>
            <a:graphic xmlns:a="http://schemas.openxmlformats.org/drawingml/2006/main">
              <a:graphicData uri="http://schemas.openxmlformats.org/drawingml/2006/picture">
                <pic:pic xmlns:pic="http://schemas.openxmlformats.org/drawingml/2006/picture">
                  <pic:nvPicPr>
                    <pic:cNvPr id="1" name="Google Shape;178;p33" descr="Chart, scatter chart, bubble chart&#10;&#10;Description automatically generated">
                      <a:extLst>
                        <a:ext uri="{FF2B5EF4-FFF2-40B4-BE49-F238E27FC236}">
                          <a16:creationId xmlns:a16="http://schemas.microsoft.com/office/drawing/2014/main" id="{D85CAB4D-2796-B044-82B7-98B35CE2E3AD}"/>
                        </a:ext>
                      </a:extLst>
                    </pic:cNvPr>
                    <pic:cNvPicPr preferRelativeResize="0"/>
                  </pic:nvPicPr>
                  <pic:blipFill>
                    <a:blip r:embed="rId12">
                      <a:alphaModFix/>
                      <a:extLst>
                        <a:ext uri="{28A0092B-C50C-407E-A947-70E740481C1C}">
                          <a14:useLocalDpi xmlns:a14="http://schemas.microsoft.com/office/drawing/2010/main" val="0"/>
                        </a:ext>
                      </a:extLst>
                    </a:blip>
                    <a:stretch>
                      <a:fillRect/>
                    </a:stretch>
                  </pic:blipFill>
                  <pic:spPr>
                    <a:xfrm>
                      <a:off x="0" y="0"/>
                      <a:ext cx="5943600" cy="2953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CDDDE" w14:textId="77777777" w:rsidR="00A272C1" w:rsidRDefault="00A272C1" w:rsidP="00376561">
      <w:pPr>
        <w:spacing w:line="480" w:lineRule="auto"/>
        <w:rPr>
          <w:ins w:id="26" w:author="Jarrett Markman" w:date="2022-01-25T17:21:00Z"/>
          <w:rFonts w:ascii="Times New Roman" w:hAnsi="Times New Roman" w:cs="Times New Roman"/>
        </w:rPr>
      </w:pPr>
    </w:p>
    <w:p w14:paraId="4D78737A" w14:textId="77777777" w:rsidR="00A272C1" w:rsidRDefault="00A272C1" w:rsidP="00376561">
      <w:pPr>
        <w:spacing w:line="480" w:lineRule="auto"/>
        <w:rPr>
          <w:ins w:id="27" w:author="Jarrett Markman" w:date="2022-01-25T17:21:00Z"/>
          <w:rFonts w:ascii="Times New Roman" w:hAnsi="Times New Roman" w:cs="Times New Roman"/>
        </w:rPr>
      </w:pPr>
    </w:p>
    <w:p w14:paraId="20F2E378" w14:textId="77777777" w:rsidR="00A272C1" w:rsidRDefault="00A272C1" w:rsidP="00376561">
      <w:pPr>
        <w:spacing w:line="480" w:lineRule="auto"/>
        <w:rPr>
          <w:ins w:id="28" w:author="Jarrett Markman" w:date="2022-01-25T17:21:00Z"/>
          <w:rFonts w:ascii="Times New Roman" w:hAnsi="Times New Roman" w:cs="Times New Roman"/>
        </w:rPr>
      </w:pPr>
    </w:p>
    <w:p w14:paraId="210D2566" w14:textId="77777777" w:rsidR="00A272C1" w:rsidRDefault="00A272C1" w:rsidP="00376561">
      <w:pPr>
        <w:spacing w:line="480" w:lineRule="auto"/>
        <w:rPr>
          <w:ins w:id="29" w:author="Jarrett Markman" w:date="2022-01-25T17:21:00Z"/>
          <w:rFonts w:ascii="Times New Roman" w:hAnsi="Times New Roman" w:cs="Times New Roman"/>
        </w:rPr>
      </w:pPr>
    </w:p>
    <w:p w14:paraId="10607361" w14:textId="77777777" w:rsidR="0004529E" w:rsidRPr="0004529E" w:rsidRDefault="0004529E" w:rsidP="00376561">
      <w:pPr>
        <w:spacing w:line="480" w:lineRule="auto"/>
        <w:rPr>
          <w:rFonts w:ascii="Times New Roman" w:hAnsi="Times New Roman" w:cs="Times New Roman"/>
        </w:rPr>
      </w:pPr>
    </w:p>
    <w:sectPr w:rsidR="0004529E" w:rsidRPr="0004529E" w:rsidSect="006A1F41">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man, Howard (New York)" w:date="2022-01-25T09:19:00Z" w:initials="MH(Y">
    <w:p w14:paraId="07F78918" w14:textId="77777777" w:rsidR="005D1F77" w:rsidRDefault="005D1F77">
      <w:pPr>
        <w:pStyle w:val="CommentText"/>
      </w:pPr>
      <w:r>
        <w:rPr>
          <w:rStyle w:val="CommentReference"/>
        </w:rPr>
        <w:annotationRef/>
      </w:r>
      <w:r>
        <w:t>Is</w:t>
      </w:r>
      <w:r w:rsidR="009806C2">
        <w:t xml:space="preserve"> the title most overrated or Great or Goat?</w:t>
      </w:r>
    </w:p>
  </w:comment>
  <w:comment w:id="1" w:author="Jarrett Markman" w:date="2022-01-25T12:20:00Z" w:initials="JM">
    <w:p w14:paraId="3E530488" w14:textId="77777777" w:rsidR="72922629" w:rsidRDefault="72922629">
      <w:pPr>
        <w:pStyle w:val="CommentText"/>
      </w:pPr>
      <w:r>
        <w:t>overrated seems more professional and marketable</w:t>
      </w:r>
      <w:r>
        <w:rPr>
          <w:rStyle w:val="CommentReference"/>
        </w:rPr>
        <w:annotationRef/>
      </w:r>
    </w:p>
  </w:comment>
  <w:comment w:id="2" w:author="Markman, Howard (New York)" w:date="2022-01-25T09:08:00Z" w:initials="MH(Y">
    <w:p w14:paraId="11E1B2B2" w14:textId="77777777" w:rsidR="008F5992" w:rsidRDefault="008F5992">
      <w:pPr>
        <w:pStyle w:val="CommentText"/>
      </w:pPr>
      <w:r>
        <w:rPr>
          <w:rStyle w:val="CommentReference"/>
        </w:rPr>
        <w:annotationRef/>
      </w:r>
      <w:r>
        <w:t>Has his performance been poor, relatively poor, average?  I don’t think it was bad; just not create</w:t>
      </w:r>
    </w:p>
  </w:comment>
  <w:comment w:id="3" w:author="Jarrett Markman" w:date="2022-01-25T12:20:00Z" w:initials="JM">
    <w:p w14:paraId="1A910F9D" w14:textId="77777777" w:rsidR="72922629" w:rsidRDefault="72922629">
      <w:pPr>
        <w:pStyle w:val="CommentText"/>
      </w:pPr>
      <w:r>
        <w:t>i was mostly focusing on "poor" performances like how he performed against the rams</w:t>
      </w:r>
      <w:r>
        <w:rPr>
          <w:rStyle w:val="CommentReference"/>
        </w:rPr>
        <w:annotationRef/>
      </w:r>
    </w:p>
  </w:comment>
  <w:comment w:id="4" w:author="Markman, Howard (New York)" w:date="2022-01-25T09:10:00Z" w:initials="MH(Y">
    <w:p w14:paraId="4A10AF4F" w14:textId="77777777" w:rsidR="008F5992" w:rsidRDefault="008F5992">
      <w:pPr>
        <w:pStyle w:val="CommentText"/>
      </w:pPr>
      <w:r>
        <w:rPr>
          <w:rStyle w:val="CommentReference"/>
        </w:rPr>
        <w:annotationRef/>
      </w:r>
      <w:r>
        <w:t>Get worse or are worse?</w:t>
      </w:r>
      <w:r>
        <w:rPr>
          <w:rStyle w:val="CommentReference"/>
        </w:rPr>
        <w:annotationRef/>
      </w:r>
    </w:p>
  </w:comment>
  <w:comment w:id="5" w:author="Markman, Howard (New York)" w:date="2022-01-25T09:11:00Z" w:initials="MH(Y">
    <w:p w14:paraId="7D224928" w14:textId="77777777" w:rsidR="008F5992" w:rsidRDefault="008F5992">
      <w:pPr>
        <w:pStyle w:val="CommentText"/>
      </w:pPr>
      <w:r>
        <w:rPr>
          <w:rStyle w:val="CommentReference"/>
        </w:rPr>
        <w:annotationRef/>
      </w:r>
      <w:r>
        <w:t>Do you know the average passing rating for each winning QB in superbowl.  This would be good stat to have.  If average is 100, then is poor; If average is 80.  Someone can challenge you on this poing</w:t>
      </w:r>
    </w:p>
  </w:comment>
  <w:comment w:id="6" w:author="Jarrett Markman" w:date="2022-01-25T12:21:00Z" w:initials="JM">
    <w:p w14:paraId="275D6D1B" w14:textId="77777777" w:rsidR="72922629" w:rsidRDefault="72922629">
      <w:pPr>
        <w:pStyle w:val="CommentText"/>
      </w:pPr>
      <w:r>
        <w:t>i have that in the extended versions of my projects so i think i'm going to just keep this the way it is and let the numbers speak for themselves</w:t>
      </w:r>
      <w:r>
        <w:rPr>
          <w:rStyle w:val="CommentReference"/>
        </w:rPr>
        <w:annotationRef/>
      </w:r>
    </w:p>
  </w:comment>
  <w:comment w:id="7" w:author="howard.markman@rcn.com" w:date="2022-01-25T16:59:00Z" w:initials="ho">
    <w:p w14:paraId="462F7C1A" w14:textId="77777777" w:rsidR="2F2BBB24" w:rsidRDefault="2F2BBB24">
      <w:pPr>
        <w:pStyle w:val="CommentText"/>
      </w:pPr>
      <w:r>
        <w:t>Is the average reader going to understand what is good?  I am an avid football fan but I don't know what a good QBR is</w:t>
      </w:r>
      <w:r>
        <w:rPr>
          <w:rStyle w:val="CommentReference"/>
        </w:rPr>
        <w:annotationRef/>
      </w:r>
    </w:p>
    <w:p w14:paraId="26B8BC60" w14:textId="77777777" w:rsidR="2F2BBB24" w:rsidRDefault="2F2BBB24">
      <w:pPr>
        <w:pStyle w:val="CommentText"/>
      </w:pPr>
    </w:p>
  </w:comment>
  <w:comment w:id="8" w:author="Jarrett Markman" w:date="2022-01-25T17:08:00Z" w:initials="JM">
    <w:p w14:paraId="181F7AEE" w14:textId="77777777" w:rsidR="4F7A8AB7" w:rsidRDefault="4F7A8AB7">
      <w:pPr>
        <w:pStyle w:val="CommentText"/>
      </w:pPr>
      <w:r>
        <w:t>i mean i can find data for an average rating</w:t>
      </w:r>
      <w:r>
        <w:rPr>
          <w:rStyle w:val="CommentReference"/>
        </w:rPr>
        <w:annotationRef/>
      </w:r>
    </w:p>
  </w:comment>
  <w:comment w:id="9" w:author="howard.markman@rcn.com" w:date="2022-01-25T16:58:00Z" w:initials="ho">
    <w:p w14:paraId="0ABBBDF4" w14:textId="77777777" w:rsidR="051F13B6" w:rsidRDefault="051F13B6">
      <w:pPr>
        <w:pStyle w:val="CommentText"/>
      </w:pPr>
      <w:r>
        <w:t>You have footnotes throughout the paper but they are not included anywhere</w:t>
      </w:r>
      <w:r>
        <w:rPr>
          <w:rStyle w:val="CommentReference"/>
        </w:rPr>
        <w:annotationRef/>
      </w:r>
    </w:p>
    <w:p w14:paraId="5F72E3AC" w14:textId="77777777" w:rsidR="051F13B6" w:rsidRDefault="051F13B6">
      <w:pPr>
        <w:pStyle w:val="CommentText"/>
      </w:pPr>
    </w:p>
  </w:comment>
  <w:comment w:id="10" w:author="Jarrett Markman" w:date="2022-01-25T17:06:00Z" w:initials="JM">
    <w:p w14:paraId="559539DD" w14:textId="77777777" w:rsidR="6C6BD78A" w:rsidRDefault="6C6BD78A">
      <w:pPr>
        <w:pStyle w:val="CommentText"/>
      </w:pPr>
      <w:r>
        <w:t>they are included on a word document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F78918" w15:done="1"/>
  <w15:commentEx w15:paraId="3E530488" w15:paraIdParent="07F78918" w15:done="1"/>
  <w15:commentEx w15:paraId="11E1B2B2" w15:done="1"/>
  <w15:commentEx w15:paraId="1A910F9D" w15:paraIdParent="11E1B2B2" w15:done="1"/>
  <w15:commentEx w15:paraId="4A10AF4F" w15:done="1"/>
  <w15:commentEx w15:paraId="7D224928" w15:done="1"/>
  <w15:commentEx w15:paraId="275D6D1B" w15:paraIdParent="7D224928" w15:done="1"/>
  <w15:commentEx w15:paraId="26B8BC60" w15:paraIdParent="7D224928" w15:done="1"/>
  <w15:commentEx w15:paraId="181F7AEE" w15:paraIdParent="7D224928" w15:done="1"/>
  <w15:commentEx w15:paraId="5F72E3AC" w15:done="1"/>
  <w15:commentEx w15:paraId="559539DD" w15:paraIdParent="5F72E3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3F33" w16cex:dateUtc="2022-01-25T14:19:00Z"/>
  <w16cex:commentExtensible w16cex:durableId="57DE854A" w16cex:dateUtc="2022-01-25T17:20:00Z"/>
  <w16cex:commentExtensible w16cex:durableId="259A3C9F" w16cex:dateUtc="2022-01-25T14:08:00Z"/>
  <w16cex:commentExtensible w16cex:durableId="48E059B4" w16cex:dateUtc="2022-01-25T17:20:00Z"/>
  <w16cex:commentExtensible w16cex:durableId="259A3D20" w16cex:dateUtc="2022-01-25T14:10:00Z"/>
  <w16cex:commentExtensible w16cex:durableId="259A3D36" w16cex:dateUtc="2022-01-25T14:11:00Z"/>
  <w16cex:commentExtensible w16cex:durableId="7DBCCF1A" w16cex:dateUtc="2022-01-25T17:21:00Z"/>
  <w16cex:commentExtensible w16cex:durableId="61937569" w16cex:dateUtc="2022-01-25T21:59:00Z"/>
  <w16cex:commentExtensible w16cex:durableId="7BBE5D40" w16cex:dateUtc="2022-01-25T22:08:00Z"/>
  <w16cex:commentExtensible w16cex:durableId="7B59C30C" w16cex:dateUtc="2022-01-25T21:58:00Z"/>
  <w16cex:commentExtensible w16cex:durableId="3FC643DC" w16cex:dateUtc="2022-01-25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F78918" w16cid:durableId="259A3F33"/>
  <w16cid:commentId w16cid:paraId="3E530488" w16cid:durableId="57DE854A"/>
  <w16cid:commentId w16cid:paraId="11E1B2B2" w16cid:durableId="259A3C9F"/>
  <w16cid:commentId w16cid:paraId="1A910F9D" w16cid:durableId="48E059B4"/>
  <w16cid:commentId w16cid:paraId="4A10AF4F" w16cid:durableId="259A3D20"/>
  <w16cid:commentId w16cid:paraId="7D224928" w16cid:durableId="259A3D36"/>
  <w16cid:commentId w16cid:paraId="275D6D1B" w16cid:durableId="7DBCCF1A"/>
  <w16cid:commentId w16cid:paraId="26B8BC60" w16cid:durableId="61937569"/>
  <w16cid:commentId w16cid:paraId="181F7AEE" w16cid:durableId="7BBE5D40"/>
  <w16cid:commentId w16cid:paraId="5F72E3AC" w16cid:durableId="7B59C30C"/>
  <w16cid:commentId w16cid:paraId="559539DD" w16cid:durableId="3FC643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9490" w14:textId="77777777" w:rsidR="002C6449" w:rsidRDefault="002C6449" w:rsidP="007E53AD">
      <w:r>
        <w:separator/>
      </w:r>
    </w:p>
  </w:endnote>
  <w:endnote w:type="continuationSeparator" w:id="0">
    <w:p w14:paraId="74E3D7FA" w14:textId="77777777" w:rsidR="002C6449" w:rsidRDefault="002C6449" w:rsidP="007E53AD">
      <w:r>
        <w:continuationSeparator/>
      </w:r>
    </w:p>
  </w:endnote>
  <w:endnote w:type="continuationNotice" w:id="1">
    <w:p w14:paraId="5C5EA7F2" w14:textId="77777777" w:rsidR="002C6449" w:rsidRDefault="002C6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8537430"/>
      <w:docPartObj>
        <w:docPartGallery w:val="Page Numbers (Bottom of Page)"/>
        <w:docPartUnique/>
      </w:docPartObj>
    </w:sdtPr>
    <w:sdtContent>
      <w:p w14:paraId="3033A3D3" w14:textId="77777777" w:rsidR="009776FA" w:rsidRDefault="009776FA" w:rsidP="00824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09651" w14:textId="77777777" w:rsidR="009776FA" w:rsidRDefault="009776FA" w:rsidP="009776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343428"/>
      <w:docPartObj>
        <w:docPartGallery w:val="Page Numbers (Bottom of Page)"/>
        <w:docPartUnique/>
      </w:docPartObj>
    </w:sdtPr>
    <w:sdtContent>
      <w:p w14:paraId="41A5618A" w14:textId="77777777" w:rsidR="009776FA" w:rsidRDefault="009776FA" w:rsidP="00824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9BD4F0" w14:textId="77777777" w:rsidR="009776FA" w:rsidRDefault="009776FA" w:rsidP="009776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602F" w14:textId="77777777" w:rsidR="002C6449" w:rsidRDefault="002C6449" w:rsidP="007E53AD">
      <w:r>
        <w:separator/>
      </w:r>
    </w:p>
  </w:footnote>
  <w:footnote w:type="continuationSeparator" w:id="0">
    <w:p w14:paraId="2EEFCA10" w14:textId="77777777" w:rsidR="002C6449" w:rsidRDefault="002C6449" w:rsidP="007E53AD">
      <w:r>
        <w:continuationSeparator/>
      </w:r>
    </w:p>
  </w:footnote>
  <w:footnote w:type="continuationNotice" w:id="1">
    <w:p w14:paraId="4B09D9FF" w14:textId="77777777" w:rsidR="002C6449" w:rsidRDefault="002C6449"/>
  </w:footnote>
  <w:footnote w:id="2">
    <w:p w14:paraId="32942FA1" w14:textId="77777777" w:rsidR="008C737C" w:rsidRPr="008C737C" w:rsidRDefault="008C737C">
      <w:pPr>
        <w:pStyle w:val="FootnoteText"/>
      </w:pPr>
      <w:r>
        <w:rPr>
          <w:rStyle w:val="FootnoteReference"/>
        </w:rPr>
        <w:footnoteRef/>
      </w:r>
      <w:r>
        <w:t xml:space="preserve"> Steven Vu. (2015, Fall). </w:t>
      </w:r>
      <w:r>
        <w:rPr>
          <w:i/>
          <w:iCs/>
        </w:rPr>
        <w:t>The Era of Analytics in the NFL: Application of Modern Portfolio Theory.</w:t>
      </w:r>
      <w:r>
        <w:t xml:space="preserve"> California State University, Long Beach.</w:t>
      </w:r>
    </w:p>
  </w:footnote>
  <w:footnote w:id="3">
    <w:p w14:paraId="79F3F32D" w14:textId="77777777" w:rsidR="008E1ED4" w:rsidRPr="000D0623" w:rsidRDefault="000D0623">
      <w:pPr>
        <w:pStyle w:val="FootnoteText"/>
      </w:pPr>
      <w:r>
        <w:rPr>
          <w:rStyle w:val="FootnoteReference"/>
        </w:rPr>
        <w:footnoteRef/>
      </w:r>
      <w:r>
        <w:t xml:space="preserve"> Unknown. (n.d.). </w:t>
      </w:r>
      <w:r>
        <w:rPr>
          <w:i/>
          <w:iCs/>
        </w:rPr>
        <w:t>Tom Brady.</w:t>
      </w:r>
      <w:r>
        <w:t xml:space="preserve"> Pro Football Reference.</w:t>
      </w:r>
    </w:p>
  </w:footnote>
  <w:footnote w:id="4">
    <w:p w14:paraId="1EC4EE53" w14:textId="77777777" w:rsidR="008E1ED4" w:rsidRDefault="008E1ED4">
      <w:pPr>
        <w:pStyle w:val="FootnoteText"/>
      </w:pPr>
      <w:r>
        <w:rPr>
          <w:rStyle w:val="FootnoteReference"/>
        </w:rPr>
        <w:footnoteRef/>
      </w:r>
      <w:r>
        <w:t xml:space="preserve"> Ibid.</w:t>
      </w:r>
    </w:p>
  </w:footnote>
  <w:footnote w:id="5">
    <w:p w14:paraId="03F7AC10" w14:textId="77777777" w:rsidR="00CE2F57" w:rsidRDefault="00CE2F57">
      <w:pPr>
        <w:pStyle w:val="FootnoteText"/>
      </w:pPr>
      <w:r>
        <w:rPr>
          <w:rStyle w:val="FootnoteReference"/>
        </w:rPr>
        <w:footnoteRef/>
      </w:r>
      <w:r>
        <w:t xml:space="preserve"> Unknown. (n.d.). </w:t>
      </w:r>
      <w:r>
        <w:rPr>
          <w:i/>
          <w:iCs/>
        </w:rPr>
        <w:t>Average qb passer rating per game in 2001.</w:t>
      </w:r>
      <w:r>
        <w:t xml:space="preserve"> Statmuse.</w:t>
      </w:r>
    </w:p>
  </w:footnote>
  <w:footnote w:id="6">
    <w:p w14:paraId="4F90A758" w14:textId="77777777" w:rsidR="00CE2F57" w:rsidRDefault="00CE2F57">
      <w:pPr>
        <w:pStyle w:val="FootnoteText"/>
      </w:pPr>
      <w:r>
        <w:rPr>
          <w:rStyle w:val="FootnoteReference"/>
        </w:rPr>
        <w:footnoteRef/>
      </w:r>
      <w:r>
        <w:t xml:space="preserve"> Unknown. (n.d.). </w:t>
      </w:r>
      <w:r>
        <w:rPr>
          <w:i/>
          <w:iCs/>
        </w:rPr>
        <w:t>Average qb passer rating per game in 2018.</w:t>
      </w:r>
      <w:r>
        <w:t xml:space="preserve"> Statmuse.</w:t>
      </w:r>
    </w:p>
  </w:footnote>
  <w:footnote w:id="7">
    <w:p w14:paraId="7B70CA62" w14:textId="77777777" w:rsidR="008E1ED4" w:rsidRPr="008E1ED4" w:rsidRDefault="008E1ED4">
      <w:pPr>
        <w:pStyle w:val="FootnoteText"/>
      </w:pPr>
      <w:r>
        <w:rPr>
          <w:rStyle w:val="FootnoteReference"/>
        </w:rPr>
        <w:footnoteRef/>
      </w:r>
      <w:r>
        <w:t xml:space="preserve"> Dave Archibald. (October 25, 2019). </w:t>
      </w:r>
      <w:r>
        <w:rPr>
          <w:i/>
          <w:iCs/>
        </w:rPr>
        <w:t>Glossary Entry: Expected Points Added.</w:t>
      </w:r>
      <w:r>
        <w:t xml:space="preserve"> Inside the Pylon.</w:t>
      </w:r>
    </w:p>
  </w:footnote>
  <w:footnote w:id="8">
    <w:p w14:paraId="311115A0" w14:textId="77777777" w:rsidR="008E1ED4" w:rsidRPr="008E1ED4" w:rsidRDefault="008E1ED4">
      <w:pPr>
        <w:pStyle w:val="FootnoteText"/>
      </w:pPr>
      <w:r>
        <w:rPr>
          <w:rStyle w:val="FootnoteReference"/>
        </w:rPr>
        <w:footnoteRef/>
      </w:r>
      <w:r>
        <w:t xml:space="preserve"> Joey </w:t>
      </w:r>
      <w:proofErr w:type="spellStart"/>
      <w:r>
        <w:t>DiCresce</w:t>
      </w:r>
      <w:proofErr w:type="spellEnd"/>
      <w:r>
        <w:t xml:space="preserve">. (October 19, 2021). </w:t>
      </w:r>
      <w:r>
        <w:rPr>
          <w:i/>
          <w:iCs/>
        </w:rPr>
        <w:t>CPOE Explained</w:t>
      </w:r>
      <w:r>
        <w:t>. The 33</w:t>
      </w:r>
      <w:r w:rsidRPr="008E1ED4">
        <w:rPr>
          <w:vertAlign w:val="superscript"/>
        </w:rPr>
        <w:t>rd</w:t>
      </w:r>
      <w:r>
        <w:t xml:space="preserve"> Team.</w:t>
      </w:r>
    </w:p>
  </w:footnote>
  <w:footnote w:id="9">
    <w:p w14:paraId="7777770F" w14:textId="77777777" w:rsidR="00407AE5" w:rsidRPr="00407AE5" w:rsidRDefault="00407AE5">
      <w:pPr>
        <w:pStyle w:val="FootnoteText"/>
      </w:pPr>
      <w:r>
        <w:rPr>
          <w:rStyle w:val="FootnoteReference"/>
        </w:rPr>
        <w:footnoteRef/>
      </w:r>
      <w:r>
        <w:t xml:space="preserve"> N/A. (n.d.). </w:t>
      </w:r>
      <w:r>
        <w:rPr>
          <w:i/>
          <w:iCs/>
        </w:rPr>
        <w:t>2019 Tampa Bay Buccaneers Statistics &amp; Players.</w:t>
      </w:r>
      <w:r>
        <w:t xml:space="preserve"> Pro </w:t>
      </w:r>
      <w:r w:rsidR="00980E34">
        <w:t>Football Reference.</w:t>
      </w:r>
    </w:p>
  </w:footnote>
  <w:footnote w:id="10">
    <w:p w14:paraId="3D1F75C8" w14:textId="77777777" w:rsidR="00980E34" w:rsidRDefault="00980E34">
      <w:pPr>
        <w:pStyle w:val="FootnoteText"/>
      </w:pPr>
      <w:r>
        <w:rPr>
          <w:rStyle w:val="FootnoteReference"/>
        </w:rPr>
        <w:footnoteRef/>
      </w:r>
      <w:r>
        <w:t xml:space="preserve"> N/A. (n.d.). </w:t>
      </w:r>
      <w:r>
        <w:rPr>
          <w:i/>
          <w:iCs/>
        </w:rPr>
        <w:t>2020 Tampa Bay Buccaneers Statistics &amp; Players.</w:t>
      </w:r>
      <w:r>
        <w:t xml:space="preserve"> Pro Football Reference.</w:t>
      </w:r>
    </w:p>
  </w:footnote>
  <w:footnote w:id="11">
    <w:p w14:paraId="7AF652E4" w14:textId="77777777" w:rsidR="00B871C1" w:rsidRDefault="00B871C1">
      <w:pPr>
        <w:pStyle w:val="FootnoteText"/>
      </w:pPr>
      <w:r>
        <w:rPr>
          <w:rStyle w:val="FootnoteReference"/>
        </w:rPr>
        <w:footnoteRef/>
      </w:r>
      <w:r>
        <w:t xml:space="preserve"> See Figs 1 &amp; 2.</w:t>
      </w:r>
    </w:p>
  </w:footnote>
  <w:footnote w:id="12">
    <w:p w14:paraId="56D701D8" w14:textId="77777777" w:rsidR="00982C47" w:rsidRDefault="00982C47">
      <w:pPr>
        <w:pStyle w:val="FootnoteText"/>
      </w:pPr>
      <w:r>
        <w:rPr>
          <w:rStyle w:val="FootnoteReference"/>
        </w:rPr>
        <w:footnoteRef/>
      </w:r>
      <w:r>
        <w:t xml:space="preserve"> Unknown. (n.d.). </w:t>
      </w:r>
      <w:r w:rsidRPr="00982C47">
        <w:rPr>
          <w:i/>
          <w:iCs/>
        </w:rPr>
        <w:t>Tom Brady Playoffs Game Log.</w:t>
      </w:r>
      <w:r>
        <w:t xml:space="preserve"> Pro Football Reference.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2417" w14:textId="77777777" w:rsidR="006A1F41" w:rsidRDefault="006A1F41" w:rsidP="006A1F41">
    <w:pPr>
      <w:pStyle w:val="Header"/>
      <w:rPr>
        <w:rFonts w:ascii="Times New Roman" w:hAnsi="Times New Roman" w:cs="Times New Roman"/>
        <w:sz w:val="40"/>
        <w:szCs w:val="40"/>
      </w:rPr>
    </w:pPr>
    <w:r w:rsidRPr="00233E54">
      <w:rPr>
        <w:rFonts w:ascii="Times New Roman" w:hAnsi="Times New Roman" w:cs="Times New Roman"/>
        <w:sz w:val="40"/>
        <w:szCs w:val="40"/>
      </w:rPr>
      <w:t>Tom Brady – The Most Overrated Player in NFL History</w:t>
    </w:r>
  </w:p>
  <w:p w14:paraId="4ED46331" w14:textId="77777777" w:rsidR="006A1F41" w:rsidRDefault="006A1F41" w:rsidP="006A1F41">
    <w:pPr>
      <w:pStyle w:val="Header"/>
      <w:rPr>
        <w:rFonts w:ascii="Times New Roman" w:hAnsi="Times New Roman" w:cs="Times New Roman"/>
        <w:sz w:val="40"/>
        <w:szCs w:val="40"/>
      </w:rPr>
    </w:pPr>
    <w:r>
      <w:rPr>
        <w:rFonts w:ascii="Times New Roman" w:hAnsi="Times New Roman" w:cs="Times New Roman"/>
        <w:sz w:val="40"/>
        <w:szCs w:val="40"/>
      </w:rPr>
      <w:t>January 23, 2022.</w:t>
    </w:r>
  </w:p>
  <w:p w14:paraId="44EE2AAA" w14:textId="77777777" w:rsidR="006A1F41" w:rsidRPr="0004529E" w:rsidRDefault="006A1F41" w:rsidP="006A1F41">
    <w:pPr>
      <w:pStyle w:val="Header"/>
      <w:rPr>
        <w:rFonts w:ascii="Times New Roman" w:hAnsi="Times New Roman" w:cs="Times New Roman"/>
        <w:sz w:val="28"/>
        <w:szCs w:val="28"/>
      </w:rPr>
    </w:pPr>
    <w:r>
      <w:rPr>
        <w:rFonts w:ascii="Times New Roman" w:hAnsi="Times New Roman" w:cs="Times New Roman"/>
        <w:sz w:val="28"/>
        <w:szCs w:val="28"/>
      </w:rPr>
      <w:t>Jarrett Markman</w:t>
    </w:r>
  </w:p>
  <w:p w14:paraId="7FE789C1" w14:textId="77777777" w:rsidR="0004529E" w:rsidRDefault="0004529E">
    <w:pPr>
      <w:pStyle w:val="Header"/>
    </w:pPr>
  </w:p>
</w:hdr>
</file>

<file path=word/intelligence.xml><?xml version="1.0" encoding="utf-8"?>
<int:Intelligence xmlns:int="http://schemas.microsoft.com/office/intelligence/2019/intelligence">
  <int:IntelligenceSettings/>
  <int:Manifest>
    <int:ParagraphRange paragraphId="443680352" textId="1465793664" start="284" length="7" invalidationStart="284" invalidationLength="7" id="RbCLXVHB"/>
    <int:WordHash hashCode="EZNeHiIzqkYDSw" id="2btmC5sp"/>
    <int:ParagraphRange paragraphId="1257793573" textId="468015268" start="523" length="4" invalidationStart="523" invalidationLength="4" id="9HHnVctY"/>
    <int:ParagraphRange paragraphId="1257793573" textId="468015268" start="1340" length="5" invalidationStart="1340" invalidationLength="5" id="ih8IQesb"/>
    <int:ParagraphRange paragraphId="1257793573" textId="468015268" start="1570" length="4" invalidationStart="1570" invalidationLength="4" id="9SlchcBb"/>
    <int:ParagraphRange paragraphId="38589612" textId="1790774648" start="327" length="5" invalidationStart="327" invalidationLength="5" id="NbwT4Ny0"/>
    <int:ParagraphRange paragraphId="38589612" textId="1790774648" start="341" length="28" invalidationStart="341" invalidationLength="28" id="y2voizEa"/>
    <int:ParagraphRange paragraphId="1555056829" textId="1698093171" start="396" length="6" invalidationStart="396" invalidationLength="6" id="E1dNOc3w"/>
    <int:ParagraphRange paragraphId="923248736" textId="1961852691" start="1137" length="6" invalidationStart="1137" invalidationLength="6" id="G5M6hvKw"/>
    <int:WordHash hashCode="U5zquaTBVYaN02" id="xXeGGJpX"/>
    <int:WordHash hashCode="rHu59FuO49TFdJ" id="AZWEc5ae"/>
    <int:ParagraphRange paragraphId="443680352" textId="1119281741" start="281" length="7" invalidationStart="281" invalidationLength="7" id="h9RiEMGZ"/>
    <int:ParagraphRange paragraphId="1257793573" textId="468015268" start="383" length="2" invalidationStart="383" invalidationLength="2" id="E7fUB0tq"/>
    <int:ParagraphRange paragraphId="1257793573" textId="1008381824" start="528" length="4" invalidationStart="528" invalidationLength="4" id="g42r50NE"/>
    <int:WordHash hashCode="YK4bO7AxLMYgAt" id="s3syCZ6g"/>
    <int:WordHash hashCode="RoHRJMxsS3O6q/" id="knj30RbJ"/>
    <int:WordHash hashCode="ne6m1s4P+3+inX" id="IZzmnIHK"/>
    <int:ParagraphRange paragraphId="923248736" textId="613484570" start="1156" length="6" invalidationStart="1156" invalidationLength="6" id="YgtLcSxj"/>
    <int:WordHash hashCode="+hy8M85sF9u9T4" id="Q4nL3YFs"/>
    <int:WordHash hashCode="9mhMJBDOJilzRZ" id="uOxgk96C"/>
    <int:ParagraphRange paragraphId="839367808" textId="1254135870" start="1197" length="11" invalidationStart="1197" invalidationLength="11" id="VddqDH62"/>
    <int:ParagraphRange paragraphId="839367808" textId="1165264375" start="1197" length="11" invalidationStart="1197" invalidationLength="11" id="XzFJmSzU"/>
    <int:WordHash hashCode="RbWqJT2eonWMCn" id="tGGMMMic"/>
    <int:ParagraphRange paragraphId="510094250" textId="173838641" start="910" length="8" invalidationStart="910" invalidationLength="8" id="UX3qX1cX"/>
    <int:WordHash hashCode="lbVcrTDJJw/wJU" id="msic7NVA"/>
    <int:ParagraphRange paragraphId="1257793573" textId="877307504" start="528" length="4" invalidationStart="528" invalidationLength="4" id="09eb4sTs"/>
    <int:WordHash hashCode="qB+UtlqJAhIBTQ" id="qoHvfhf1"/>
    <int:ParagraphRange paragraphId="38589612" textId="1213176539" start="364" length="28" invalidationStart="364" invalidationLength="28" id="SoqUDH0d"/>
    <int:ParagraphRange paragraphId="1257793573" textId="892270613" start="120" length="5" invalidationStart="120" invalidationLength="5" id="zZ3xhHc9"/>
    <int:ParagraphRange paragraphId="1257793573" textId="892270613" start="527" length="4" invalidationStart="527" invalidationLength="4" id="ySsUcUqT"/>
    <int:ParagraphRange paragraphId="1739480659" textId="1987079393" start="120" length="4" invalidationStart="120" invalidationLength="4" id="TZ2ZMr3c"/>
    <int:ParagraphRange paragraphId="68852431" textId="1160036638" start="7" length="8" invalidationStart="7" invalidationLength="8" id="rlHzKf9V"/>
  </int:Manifest>
  <int:Observations>
    <int:Content id="RbCLXVHB">
      <int:Rejection type="LegacyProofing"/>
    </int:Content>
    <int:Content id="2btmC5sp">
      <int:Rejection type="AugLoop_Acronyms_AcronymsCritique"/>
    </int:Content>
    <int:Content id="9HHnVctY">
      <int:Rejection type="LegacyProofing"/>
    </int:Content>
    <int:Content id="ih8IQesb">
      <int:Rejection type="LegacyProofing"/>
    </int:Content>
    <int:Content id="9SlchcBb">
      <int:Rejection type="LegacyProofing"/>
    </int:Content>
    <int:Content id="NbwT4Ny0">
      <int:Rejection type="LegacyProofing"/>
    </int:Content>
    <int:Content id="y2voizEa">
      <int:Rejection type="LegacyProofing"/>
    </int:Content>
    <int:Content id="E1dNOc3w">
      <int:Rejection type="LegacyProofing"/>
    </int:Content>
    <int:Content id="G5M6hvKw">
      <int:Rejection type="LegacyProofing"/>
    </int:Content>
    <int:Content id="xXeGGJpX">
      <int:Rejection type="LegacyProofing"/>
    </int:Content>
    <int:Content id="AZWEc5ae">
      <int:Rejection type="LegacyProofing"/>
    </int:Content>
    <int:Content id="h9RiEMGZ">
      <int:Rejection type="LegacyProofing"/>
    </int:Content>
    <int:Content id="E7fUB0tq">
      <int:Rejection type="LegacyProofing"/>
    </int:Content>
    <int:Content id="g42r50NE">
      <int:Rejection type="LegacyProofing"/>
    </int:Content>
    <int:Content id="s3syCZ6g">
      <int:Rejection type="LegacyProofing"/>
    </int:Content>
    <int:Content id="knj30RbJ">
      <int:Rejection type="AugLoop_Text_Critique"/>
    </int:Content>
    <int:Content id="IZzmnIHK">
      <int:Rejection type="LegacyProofing"/>
    </int:Content>
    <int:Content id="YgtLcSxj">
      <int:Rejection type="LegacyProofing"/>
    </int:Content>
    <int:Content id="Q4nL3YFs">
      <int:Rejection type="AugLoop_Text_Critique"/>
    </int:Content>
    <int:Content id="uOxgk96C">
      <int:Rejection type="LegacyProofing"/>
    </int:Content>
    <int:Content id="VddqDH62">
      <int:Rejection type="LegacyProofing"/>
    </int:Content>
    <int:Content id="XzFJmSzU">
      <int:Rejection type="LegacyProofing"/>
    </int:Content>
    <int:Content id="tGGMMMic">
      <int:Rejection type="LegacyProofing"/>
    </int:Content>
    <int:Content id="UX3qX1cX">
      <int:Rejection type="LegacyProofing"/>
    </int:Content>
    <int:Content id="msic7NVA">
      <int:Rejection type="AugLoop_Text_Critique"/>
    </int:Content>
    <int:Content id="09eb4sTs">
      <int:Rejection type="LegacyProofing"/>
    </int:Content>
    <int:Content id="qoHvfhf1">
      <int:Rejection type="AugLoop_Text_Critique"/>
    </int:Content>
    <int:Content id="SoqUDH0d">
      <int:Rejection type="LegacyProofing"/>
    </int:Content>
    <int:Content id="zZ3xhHc9">
      <int:Rejection type="LegacyProofing"/>
    </int:Content>
    <int:Content id="ySsUcUqT">
      <int:Rejection type="LegacyProofing"/>
    </int:Content>
    <int:Content id="TZ2ZMr3c">
      <int:Rejection type="LegacyProofing"/>
    </int:Content>
    <int:Content id="rlHzKf9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B3CDA"/>
    <w:multiLevelType w:val="hybridMultilevel"/>
    <w:tmpl w:val="5C4AE962"/>
    <w:lvl w:ilvl="0" w:tplc="5BA65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1602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man, Howard (New York)">
    <w15:presenceInfo w15:providerId="AD" w15:userId="S::howard.markman@towerswatson.com::663f3472-408d-4389-b572-e3ffc24c709a"/>
  </w15:person>
  <w15:person w15:author="Jarrett Markman">
    <w15:presenceInfo w15:providerId="AD" w15:userId="S::jmarkman@syr.edu::70c69226-10f1-49ea-b61f-d2500ff6a7d4"/>
  </w15:person>
  <w15:person w15:author="howard.markman@rcn.com">
    <w15:presenceInfo w15:providerId="AD" w15:userId="S::urn:spo:guest#howard.markman@rcn.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B0"/>
    <w:rsid w:val="0002298F"/>
    <w:rsid w:val="0004529E"/>
    <w:rsid w:val="00045A7B"/>
    <w:rsid w:val="000722B7"/>
    <w:rsid w:val="000823FA"/>
    <w:rsid w:val="00096FB0"/>
    <w:rsid w:val="000C115E"/>
    <w:rsid w:val="000C2E14"/>
    <w:rsid w:val="000D0623"/>
    <w:rsid w:val="000E43F2"/>
    <w:rsid w:val="00172CA9"/>
    <w:rsid w:val="0018145A"/>
    <w:rsid w:val="00205383"/>
    <w:rsid w:val="002073B7"/>
    <w:rsid w:val="00233E54"/>
    <w:rsid w:val="002763F5"/>
    <w:rsid w:val="002B1685"/>
    <w:rsid w:val="002C6449"/>
    <w:rsid w:val="002D7970"/>
    <w:rsid w:val="002F6069"/>
    <w:rsid w:val="00327262"/>
    <w:rsid w:val="00327B99"/>
    <w:rsid w:val="003355A7"/>
    <w:rsid w:val="003432D8"/>
    <w:rsid w:val="00365C3A"/>
    <w:rsid w:val="00375CE7"/>
    <w:rsid w:val="00376561"/>
    <w:rsid w:val="00395A97"/>
    <w:rsid w:val="003A3568"/>
    <w:rsid w:val="003A4CC7"/>
    <w:rsid w:val="003D59AA"/>
    <w:rsid w:val="003E2FC1"/>
    <w:rsid w:val="00407AE5"/>
    <w:rsid w:val="00433D50"/>
    <w:rsid w:val="00445D57"/>
    <w:rsid w:val="004733FF"/>
    <w:rsid w:val="0049340D"/>
    <w:rsid w:val="004B0658"/>
    <w:rsid w:val="004C6C32"/>
    <w:rsid w:val="00503CB5"/>
    <w:rsid w:val="00515CDB"/>
    <w:rsid w:val="00531D77"/>
    <w:rsid w:val="005711A9"/>
    <w:rsid w:val="0057303F"/>
    <w:rsid w:val="005B2944"/>
    <w:rsid w:val="005B2A8C"/>
    <w:rsid w:val="005C031B"/>
    <w:rsid w:val="005C4713"/>
    <w:rsid w:val="005D1F77"/>
    <w:rsid w:val="005D32B5"/>
    <w:rsid w:val="005E40AA"/>
    <w:rsid w:val="005E4FAF"/>
    <w:rsid w:val="00613922"/>
    <w:rsid w:val="00630D9E"/>
    <w:rsid w:val="0064289C"/>
    <w:rsid w:val="006A1F41"/>
    <w:rsid w:val="006AFCA9"/>
    <w:rsid w:val="006B3D59"/>
    <w:rsid w:val="006F1A5C"/>
    <w:rsid w:val="0071118E"/>
    <w:rsid w:val="0071798E"/>
    <w:rsid w:val="007244CD"/>
    <w:rsid w:val="00751BB0"/>
    <w:rsid w:val="007549D8"/>
    <w:rsid w:val="00781BE4"/>
    <w:rsid w:val="00792EF8"/>
    <w:rsid w:val="007E53AD"/>
    <w:rsid w:val="007F0E88"/>
    <w:rsid w:val="007F1DE5"/>
    <w:rsid w:val="00824176"/>
    <w:rsid w:val="00831C66"/>
    <w:rsid w:val="0084526B"/>
    <w:rsid w:val="008549E5"/>
    <w:rsid w:val="00897C80"/>
    <w:rsid w:val="008C5B3A"/>
    <w:rsid w:val="008C737C"/>
    <w:rsid w:val="008D60B9"/>
    <w:rsid w:val="008E1ED4"/>
    <w:rsid w:val="008E491B"/>
    <w:rsid w:val="008F5992"/>
    <w:rsid w:val="00952B1C"/>
    <w:rsid w:val="00952FF6"/>
    <w:rsid w:val="009776FA"/>
    <w:rsid w:val="009806C2"/>
    <w:rsid w:val="00980E34"/>
    <w:rsid w:val="00982C47"/>
    <w:rsid w:val="00A16CAF"/>
    <w:rsid w:val="00A272C1"/>
    <w:rsid w:val="00A4399F"/>
    <w:rsid w:val="00A50A8F"/>
    <w:rsid w:val="00A93403"/>
    <w:rsid w:val="00AC6336"/>
    <w:rsid w:val="00AD2C80"/>
    <w:rsid w:val="00AE667E"/>
    <w:rsid w:val="00B463CF"/>
    <w:rsid w:val="00B5041B"/>
    <w:rsid w:val="00B72AEC"/>
    <w:rsid w:val="00B73A32"/>
    <w:rsid w:val="00B84EF3"/>
    <w:rsid w:val="00B871C1"/>
    <w:rsid w:val="00BC746D"/>
    <w:rsid w:val="00BE2203"/>
    <w:rsid w:val="00BF57DE"/>
    <w:rsid w:val="00C15281"/>
    <w:rsid w:val="00C1608D"/>
    <w:rsid w:val="00C17496"/>
    <w:rsid w:val="00C2605F"/>
    <w:rsid w:val="00C64ABE"/>
    <w:rsid w:val="00CA5148"/>
    <w:rsid w:val="00CC3B2B"/>
    <w:rsid w:val="00CC5862"/>
    <w:rsid w:val="00CD6A4F"/>
    <w:rsid w:val="00CE2F57"/>
    <w:rsid w:val="00CF5118"/>
    <w:rsid w:val="00D30F91"/>
    <w:rsid w:val="00D8509C"/>
    <w:rsid w:val="00DB20C6"/>
    <w:rsid w:val="00DB2920"/>
    <w:rsid w:val="00DB3AED"/>
    <w:rsid w:val="00DC5BC3"/>
    <w:rsid w:val="00DE5B51"/>
    <w:rsid w:val="00DE637B"/>
    <w:rsid w:val="00E23141"/>
    <w:rsid w:val="00E55FAF"/>
    <w:rsid w:val="00E705DA"/>
    <w:rsid w:val="00E75987"/>
    <w:rsid w:val="00E954A4"/>
    <w:rsid w:val="00EA0E97"/>
    <w:rsid w:val="00F40545"/>
    <w:rsid w:val="00F42997"/>
    <w:rsid w:val="00F7005F"/>
    <w:rsid w:val="00F9CE89"/>
    <w:rsid w:val="00FA3739"/>
    <w:rsid w:val="00FA3A91"/>
    <w:rsid w:val="00FB607C"/>
    <w:rsid w:val="00FB65D3"/>
    <w:rsid w:val="015BB7CC"/>
    <w:rsid w:val="01739C01"/>
    <w:rsid w:val="018A4B0F"/>
    <w:rsid w:val="0229BDEC"/>
    <w:rsid w:val="0400534A"/>
    <w:rsid w:val="0480DDB5"/>
    <w:rsid w:val="04ED52D9"/>
    <w:rsid w:val="051F13B6"/>
    <w:rsid w:val="05325D76"/>
    <w:rsid w:val="05CAE451"/>
    <w:rsid w:val="05F0E463"/>
    <w:rsid w:val="064D60EB"/>
    <w:rsid w:val="0771959C"/>
    <w:rsid w:val="07A1164F"/>
    <w:rsid w:val="07DCB264"/>
    <w:rsid w:val="08C2712A"/>
    <w:rsid w:val="08E2F6BE"/>
    <w:rsid w:val="08E50932"/>
    <w:rsid w:val="097900DC"/>
    <w:rsid w:val="09C0C3FC"/>
    <w:rsid w:val="0A03869D"/>
    <w:rsid w:val="0A253864"/>
    <w:rsid w:val="0A2862AA"/>
    <w:rsid w:val="0A398245"/>
    <w:rsid w:val="0AEE7CD5"/>
    <w:rsid w:val="0C057884"/>
    <w:rsid w:val="0CA37E8C"/>
    <w:rsid w:val="0D3D5660"/>
    <w:rsid w:val="0D46E0A2"/>
    <w:rsid w:val="0D9D2D4C"/>
    <w:rsid w:val="0DAE2279"/>
    <w:rsid w:val="0DBB78B0"/>
    <w:rsid w:val="0DE8D847"/>
    <w:rsid w:val="0DF99868"/>
    <w:rsid w:val="0E1AAB7A"/>
    <w:rsid w:val="0E782AC5"/>
    <w:rsid w:val="0F31235A"/>
    <w:rsid w:val="0F59B429"/>
    <w:rsid w:val="0F6A2CEC"/>
    <w:rsid w:val="0F87F812"/>
    <w:rsid w:val="0FB13FFB"/>
    <w:rsid w:val="103EF1BA"/>
    <w:rsid w:val="104EBC88"/>
    <w:rsid w:val="11C40385"/>
    <w:rsid w:val="122FC5EC"/>
    <w:rsid w:val="12382C4F"/>
    <w:rsid w:val="1262A878"/>
    <w:rsid w:val="127C4A72"/>
    <w:rsid w:val="12C13A9F"/>
    <w:rsid w:val="12D6A029"/>
    <w:rsid w:val="139DDDD1"/>
    <w:rsid w:val="13F612C3"/>
    <w:rsid w:val="13F68F05"/>
    <w:rsid w:val="142776B2"/>
    <w:rsid w:val="14511337"/>
    <w:rsid w:val="15C0B67E"/>
    <w:rsid w:val="15ECE398"/>
    <w:rsid w:val="15F0CDF5"/>
    <w:rsid w:val="16861EA7"/>
    <w:rsid w:val="1686EF6B"/>
    <w:rsid w:val="16928850"/>
    <w:rsid w:val="16C38AC6"/>
    <w:rsid w:val="172220F9"/>
    <w:rsid w:val="179B4AC7"/>
    <w:rsid w:val="17A1DC56"/>
    <w:rsid w:val="18F2C20C"/>
    <w:rsid w:val="1A19A4C1"/>
    <w:rsid w:val="1B5A608E"/>
    <w:rsid w:val="1B7ED6B2"/>
    <w:rsid w:val="1B995CB5"/>
    <w:rsid w:val="1BAC1ED6"/>
    <w:rsid w:val="1BBB9FCB"/>
    <w:rsid w:val="1BE3C192"/>
    <w:rsid w:val="1C3B49CA"/>
    <w:rsid w:val="1C57C7AA"/>
    <w:rsid w:val="1DA04BFD"/>
    <w:rsid w:val="1ECEDD74"/>
    <w:rsid w:val="1ED1369B"/>
    <w:rsid w:val="1EDB6693"/>
    <w:rsid w:val="1EF3B8B4"/>
    <w:rsid w:val="1F127E7C"/>
    <w:rsid w:val="1F2AE37F"/>
    <w:rsid w:val="1F93C5DE"/>
    <w:rsid w:val="1F9E8FD7"/>
    <w:rsid w:val="1FBF2C10"/>
    <w:rsid w:val="2064E052"/>
    <w:rsid w:val="207199B0"/>
    <w:rsid w:val="207846A0"/>
    <w:rsid w:val="20A8599F"/>
    <w:rsid w:val="20E40BAD"/>
    <w:rsid w:val="2201D2DD"/>
    <w:rsid w:val="22080B16"/>
    <w:rsid w:val="220B84DC"/>
    <w:rsid w:val="22115801"/>
    <w:rsid w:val="22FF2916"/>
    <w:rsid w:val="235B0867"/>
    <w:rsid w:val="23E9833C"/>
    <w:rsid w:val="248198DF"/>
    <w:rsid w:val="2527169E"/>
    <w:rsid w:val="25F505C7"/>
    <w:rsid w:val="26030762"/>
    <w:rsid w:val="2622A7E4"/>
    <w:rsid w:val="26BF9EFE"/>
    <w:rsid w:val="26D8425B"/>
    <w:rsid w:val="2741614C"/>
    <w:rsid w:val="274353F8"/>
    <w:rsid w:val="27900564"/>
    <w:rsid w:val="279ED7C3"/>
    <w:rsid w:val="28343D76"/>
    <w:rsid w:val="28400058"/>
    <w:rsid w:val="2886E145"/>
    <w:rsid w:val="28A4EC93"/>
    <w:rsid w:val="28B82162"/>
    <w:rsid w:val="29926762"/>
    <w:rsid w:val="2A379C46"/>
    <w:rsid w:val="2A7EC377"/>
    <w:rsid w:val="2B5207FF"/>
    <w:rsid w:val="2B9C0A3C"/>
    <w:rsid w:val="2C4C7479"/>
    <w:rsid w:val="2C546D3A"/>
    <w:rsid w:val="2D2D1779"/>
    <w:rsid w:val="2D322883"/>
    <w:rsid w:val="2D6C97B7"/>
    <w:rsid w:val="2DBBC9CB"/>
    <w:rsid w:val="2DD77DBE"/>
    <w:rsid w:val="2E1606CD"/>
    <w:rsid w:val="2E19F12A"/>
    <w:rsid w:val="2E341B0F"/>
    <w:rsid w:val="2E5BAFE0"/>
    <w:rsid w:val="2E891B4A"/>
    <w:rsid w:val="2ECDF8E4"/>
    <w:rsid w:val="2ED458BF"/>
    <w:rsid w:val="2F1BCA95"/>
    <w:rsid w:val="2F2BBB24"/>
    <w:rsid w:val="2F3F6DAC"/>
    <w:rsid w:val="2F642DBE"/>
    <w:rsid w:val="30112567"/>
    <w:rsid w:val="302569C2"/>
    <w:rsid w:val="30D94CD9"/>
    <w:rsid w:val="3111E57D"/>
    <w:rsid w:val="3226E07D"/>
    <w:rsid w:val="32AC066D"/>
    <w:rsid w:val="32DAE7A8"/>
    <w:rsid w:val="334F8723"/>
    <w:rsid w:val="33511181"/>
    <w:rsid w:val="336A5B66"/>
    <w:rsid w:val="33CB083F"/>
    <w:rsid w:val="33D257A0"/>
    <w:rsid w:val="342D9B5F"/>
    <w:rsid w:val="345616E7"/>
    <w:rsid w:val="34629FD2"/>
    <w:rsid w:val="346CBB32"/>
    <w:rsid w:val="34DFDFB0"/>
    <w:rsid w:val="35042194"/>
    <w:rsid w:val="353D3A68"/>
    <w:rsid w:val="355E813F"/>
    <w:rsid w:val="357E2A2B"/>
    <w:rsid w:val="35B49F1C"/>
    <w:rsid w:val="35DF100A"/>
    <w:rsid w:val="3611DFD5"/>
    <w:rsid w:val="36B69D39"/>
    <w:rsid w:val="36E0F84F"/>
    <w:rsid w:val="37E425C9"/>
    <w:rsid w:val="37E620D4"/>
    <w:rsid w:val="3874DB2A"/>
    <w:rsid w:val="3875E29B"/>
    <w:rsid w:val="3877C213"/>
    <w:rsid w:val="387CC8B0"/>
    <w:rsid w:val="3958B974"/>
    <w:rsid w:val="39899FDE"/>
    <w:rsid w:val="39A52F85"/>
    <w:rsid w:val="3A31F262"/>
    <w:rsid w:val="3A9431C3"/>
    <w:rsid w:val="3B95DD38"/>
    <w:rsid w:val="3BC52FA9"/>
    <w:rsid w:val="3BCDC2C3"/>
    <w:rsid w:val="3C4E6112"/>
    <w:rsid w:val="3C687E45"/>
    <w:rsid w:val="3CA5D684"/>
    <w:rsid w:val="3CEB9019"/>
    <w:rsid w:val="3D22E5C4"/>
    <w:rsid w:val="3D29CE3C"/>
    <w:rsid w:val="3D5039D3"/>
    <w:rsid w:val="3D898733"/>
    <w:rsid w:val="3DC06068"/>
    <w:rsid w:val="3DD47897"/>
    <w:rsid w:val="3E5F12FB"/>
    <w:rsid w:val="3EBA8B92"/>
    <w:rsid w:val="3ECDB740"/>
    <w:rsid w:val="3FA0003C"/>
    <w:rsid w:val="401D63B3"/>
    <w:rsid w:val="4022946D"/>
    <w:rsid w:val="402A9410"/>
    <w:rsid w:val="40A2958E"/>
    <w:rsid w:val="40CAB57F"/>
    <w:rsid w:val="40E7680D"/>
    <w:rsid w:val="412D13DA"/>
    <w:rsid w:val="412F3BEE"/>
    <w:rsid w:val="4130DF07"/>
    <w:rsid w:val="418001AD"/>
    <w:rsid w:val="41F30997"/>
    <w:rsid w:val="4218069F"/>
    <w:rsid w:val="423C107F"/>
    <w:rsid w:val="424B9145"/>
    <w:rsid w:val="4260B748"/>
    <w:rsid w:val="42D871C2"/>
    <w:rsid w:val="42F60667"/>
    <w:rsid w:val="42F65806"/>
    <w:rsid w:val="42FBC8C7"/>
    <w:rsid w:val="4325C2E6"/>
    <w:rsid w:val="433AD9EA"/>
    <w:rsid w:val="436331A0"/>
    <w:rsid w:val="43BBD224"/>
    <w:rsid w:val="43D0B62E"/>
    <w:rsid w:val="43D8D4A8"/>
    <w:rsid w:val="441FEE10"/>
    <w:rsid w:val="44922867"/>
    <w:rsid w:val="44E85C57"/>
    <w:rsid w:val="44FA4E83"/>
    <w:rsid w:val="45535E32"/>
    <w:rsid w:val="45FD3CE6"/>
    <w:rsid w:val="460F41C0"/>
    <w:rsid w:val="46312EC3"/>
    <w:rsid w:val="465E5C05"/>
    <w:rsid w:val="46981A1A"/>
    <w:rsid w:val="469BE5AE"/>
    <w:rsid w:val="46EF2E93"/>
    <w:rsid w:val="46F71C19"/>
    <w:rsid w:val="47532571"/>
    <w:rsid w:val="47C92732"/>
    <w:rsid w:val="482ADA23"/>
    <w:rsid w:val="48354B7B"/>
    <w:rsid w:val="486ACA34"/>
    <w:rsid w:val="488D56E9"/>
    <w:rsid w:val="48922E20"/>
    <w:rsid w:val="4946E282"/>
    <w:rsid w:val="497BA5C7"/>
    <w:rsid w:val="4A025252"/>
    <w:rsid w:val="4A038C05"/>
    <w:rsid w:val="4A26CF55"/>
    <w:rsid w:val="4AA0EDBD"/>
    <w:rsid w:val="4B848297"/>
    <w:rsid w:val="4B878390"/>
    <w:rsid w:val="4BCA8D3C"/>
    <w:rsid w:val="4BE54835"/>
    <w:rsid w:val="4BEBD413"/>
    <w:rsid w:val="4C512F2A"/>
    <w:rsid w:val="4CD7ED3A"/>
    <w:rsid w:val="4D6B2F6A"/>
    <w:rsid w:val="4DD41A55"/>
    <w:rsid w:val="4EF3ED4D"/>
    <w:rsid w:val="4F7A8AB7"/>
    <w:rsid w:val="4FEE036B"/>
    <w:rsid w:val="509DFE5F"/>
    <w:rsid w:val="511D95C6"/>
    <w:rsid w:val="51882C6F"/>
    <w:rsid w:val="518C2983"/>
    <w:rsid w:val="51CF6B1E"/>
    <w:rsid w:val="521065EB"/>
    <w:rsid w:val="522B9778"/>
    <w:rsid w:val="522C8C64"/>
    <w:rsid w:val="5239CEC0"/>
    <w:rsid w:val="523C6ADD"/>
    <w:rsid w:val="523E2A6C"/>
    <w:rsid w:val="5246EA99"/>
    <w:rsid w:val="5269EE3A"/>
    <w:rsid w:val="527F6BF3"/>
    <w:rsid w:val="52ACDD1C"/>
    <w:rsid w:val="531F1E53"/>
    <w:rsid w:val="5372A0E3"/>
    <w:rsid w:val="53D59F21"/>
    <w:rsid w:val="53F6E5F8"/>
    <w:rsid w:val="547A505D"/>
    <w:rsid w:val="55308947"/>
    <w:rsid w:val="55C94C5B"/>
    <w:rsid w:val="56734DB9"/>
    <w:rsid w:val="5683811F"/>
    <w:rsid w:val="5692C7CF"/>
    <w:rsid w:val="56E62F33"/>
    <w:rsid w:val="5795AA9A"/>
    <w:rsid w:val="58C0D60A"/>
    <w:rsid w:val="58E2AAB2"/>
    <w:rsid w:val="59550525"/>
    <w:rsid w:val="596D66B2"/>
    <w:rsid w:val="59B868D2"/>
    <w:rsid w:val="59D99908"/>
    <w:rsid w:val="5B0424DF"/>
    <w:rsid w:val="5BF1E83E"/>
    <w:rsid w:val="5C5C82D4"/>
    <w:rsid w:val="5CAF64B7"/>
    <w:rsid w:val="5CECBB30"/>
    <w:rsid w:val="5D5A3AF6"/>
    <w:rsid w:val="5D5E04CB"/>
    <w:rsid w:val="5DF7F4C7"/>
    <w:rsid w:val="5E1CEBD4"/>
    <w:rsid w:val="5E484A9D"/>
    <w:rsid w:val="5E70754E"/>
    <w:rsid w:val="5E9D1C2B"/>
    <w:rsid w:val="5EBE2AC1"/>
    <w:rsid w:val="5F07A9A0"/>
    <w:rsid w:val="5F300D53"/>
    <w:rsid w:val="6001523F"/>
    <w:rsid w:val="6008E086"/>
    <w:rsid w:val="60500BFE"/>
    <w:rsid w:val="60AB9A8F"/>
    <w:rsid w:val="6186CF39"/>
    <w:rsid w:val="618EBCBF"/>
    <w:rsid w:val="61A977B8"/>
    <w:rsid w:val="620E2B9C"/>
    <w:rsid w:val="62BF9BB3"/>
    <w:rsid w:val="63D3504D"/>
    <w:rsid w:val="64295EBF"/>
    <w:rsid w:val="643D8631"/>
    <w:rsid w:val="65588CDE"/>
    <w:rsid w:val="66137EC0"/>
    <w:rsid w:val="668985EA"/>
    <w:rsid w:val="66AB8D9B"/>
    <w:rsid w:val="676F4A26"/>
    <w:rsid w:val="67C8285B"/>
    <w:rsid w:val="6802D010"/>
    <w:rsid w:val="6869C64D"/>
    <w:rsid w:val="694B2A84"/>
    <w:rsid w:val="695B2352"/>
    <w:rsid w:val="6A8AA85D"/>
    <w:rsid w:val="6B56E5DC"/>
    <w:rsid w:val="6BD5AFCA"/>
    <w:rsid w:val="6BEA9125"/>
    <w:rsid w:val="6C6BD78A"/>
    <w:rsid w:val="6CD778A5"/>
    <w:rsid w:val="6CEB4517"/>
    <w:rsid w:val="6D661556"/>
    <w:rsid w:val="6EAC26C1"/>
    <w:rsid w:val="6EBB15E4"/>
    <w:rsid w:val="6EFCDCB3"/>
    <w:rsid w:val="6F08C44A"/>
    <w:rsid w:val="6F4B842F"/>
    <w:rsid w:val="6F7FA810"/>
    <w:rsid w:val="7010923C"/>
    <w:rsid w:val="702041AD"/>
    <w:rsid w:val="702A56FF"/>
    <w:rsid w:val="70E51BF7"/>
    <w:rsid w:val="71178E14"/>
    <w:rsid w:val="714CA669"/>
    <w:rsid w:val="71A4E089"/>
    <w:rsid w:val="71CF27C4"/>
    <w:rsid w:val="723526E8"/>
    <w:rsid w:val="72922629"/>
    <w:rsid w:val="73635969"/>
    <w:rsid w:val="736743C6"/>
    <w:rsid w:val="73B9FA4B"/>
    <w:rsid w:val="73CCABBA"/>
    <w:rsid w:val="73D00AF1"/>
    <w:rsid w:val="73EEFC17"/>
    <w:rsid w:val="741501E0"/>
    <w:rsid w:val="7422AD50"/>
    <w:rsid w:val="749EAF04"/>
    <w:rsid w:val="757A26E5"/>
    <w:rsid w:val="757F3C7C"/>
    <w:rsid w:val="75C7D600"/>
    <w:rsid w:val="75CE10D5"/>
    <w:rsid w:val="76ED08C8"/>
    <w:rsid w:val="77602B23"/>
    <w:rsid w:val="77B2C0A0"/>
    <w:rsid w:val="78474417"/>
    <w:rsid w:val="784F648D"/>
    <w:rsid w:val="787E0B9D"/>
    <w:rsid w:val="78B00D9B"/>
    <w:rsid w:val="78BC771B"/>
    <w:rsid w:val="793916F4"/>
    <w:rsid w:val="7944CAA3"/>
    <w:rsid w:val="79AFF26E"/>
    <w:rsid w:val="7B5BE2F5"/>
    <w:rsid w:val="7B8D11DF"/>
    <w:rsid w:val="7BC75619"/>
    <w:rsid w:val="7BF2CFD0"/>
    <w:rsid w:val="7BFCD06F"/>
    <w:rsid w:val="7C114401"/>
    <w:rsid w:val="7C378CDC"/>
    <w:rsid w:val="7C873D09"/>
    <w:rsid w:val="7D0A3BAF"/>
    <w:rsid w:val="7DD36F65"/>
    <w:rsid w:val="7E0FEDAE"/>
    <w:rsid w:val="7E606FDF"/>
    <w:rsid w:val="7E720FF0"/>
    <w:rsid w:val="7F91743E"/>
    <w:rsid w:val="7FE0D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AB36"/>
  <w15:chartTrackingRefBased/>
  <w15:docId w15:val="{879862DF-F5F6-E049-943F-C12ADD9E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3AD"/>
    <w:pPr>
      <w:tabs>
        <w:tab w:val="center" w:pos="4680"/>
        <w:tab w:val="right" w:pos="9360"/>
      </w:tabs>
    </w:pPr>
  </w:style>
  <w:style w:type="character" w:customStyle="1" w:styleId="HeaderChar">
    <w:name w:val="Header Char"/>
    <w:basedOn w:val="DefaultParagraphFont"/>
    <w:link w:val="Header"/>
    <w:uiPriority w:val="99"/>
    <w:rsid w:val="007E53AD"/>
  </w:style>
  <w:style w:type="paragraph" w:styleId="Footer">
    <w:name w:val="footer"/>
    <w:basedOn w:val="Normal"/>
    <w:link w:val="FooterChar"/>
    <w:uiPriority w:val="99"/>
    <w:unhideWhenUsed/>
    <w:rsid w:val="007E53AD"/>
    <w:pPr>
      <w:tabs>
        <w:tab w:val="center" w:pos="4680"/>
        <w:tab w:val="right" w:pos="9360"/>
      </w:tabs>
    </w:pPr>
  </w:style>
  <w:style w:type="character" w:customStyle="1" w:styleId="FooterChar">
    <w:name w:val="Footer Char"/>
    <w:basedOn w:val="DefaultParagraphFont"/>
    <w:link w:val="Footer"/>
    <w:uiPriority w:val="99"/>
    <w:rsid w:val="007E53AD"/>
  </w:style>
  <w:style w:type="paragraph" w:styleId="FootnoteText">
    <w:name w:val="footnote text"/>
    <w:basedOn w:val="Normal"/>
    <w:link w:val="FootnoteTextChar"/>
    <w:uiPriority w:val="99"/>
    <w:semiHidden/>
    <w:unhideWhenUsed/>
    <w:rsid w:val="008C737C"/>
    <w:rPr>
      <w:sz w:val="20"/>
      <w:szCs w:val="20"/>
    </w:rPr>
  </w:style>
  <w:style w:type="character" w:customStyle="1" w:styleId="FootnoteTextChar">
    <w:name w:val="Footnote Text Char"/>
    <w:basedOn w:val="DefaultParagraphFont"/>
    <w:link w:val="FootnoteText"/>
    <w:uiPriority w:val="99"/>
    <w:semiHidden/>
    <w:rsid w:val="008C737C"/>
    <w:rPr>
      <w:sz w:val="20"/>
      <w:szCs w:val="20"/>
    </w:rPr>
  </w:style>
  <w:style w:type="character" w:styleId="FootnoteReference">
    <w:name w:val="footnote reference"/>
    <w:basedOn w:val="DefaultParagraphFont"/>
    <w:uiPriority w:val="99"/>
    <w:semiHidden/>
    <w:unhideWhenUsed/>
    <w:rsid w:val="008C737C"/>
    <w:rPr>
      <w:vertAlign w:val="superscript"/>
    </w:rPr>
  </w:style>
  <w:style w:type="character" w:customStyle="1" w:styleId="normaltextrun">
    <w:name w:val="normaltextrun"/>
    <w:basedOn w:val="DefaultParagraphFont"/>
    <w:rsid w:val="00EA0E97"/>
  </w:style>
  <w:style w:type="character" w:customStyle="1" w:styleId="advancedproofingissue">
    <w:name w:val="advancedproofingissue"/>
    <w:basedOn w:val="DefaultParagraphFont"/>
    <w:rsid w:val="00EA0E97"/>
  </w:style>
  <w:style w:type="character" w:styleId="PageNumber">
    <w:name w:val="page number"/>
    <w:basedOn w:val="DefaultParagraphFont"/>
    <w:uiPriority w:val="99"/>
    <w:semiHidden/>
    <w:unhideWhenUsed/>
    <w:rsid w:val="009776FA"/>
  </w:style>
  <w:style w:type="paragraph" w:styleId="ListParagraph">
    <w:name w:val="List Paragraph"/>
    <w:basedOn w:val="Normal"/>
    <w:uiPriority w:val="34"/>
    <w:qFormat/>
    <w:rsid w:val="0004529E"/>
    <w:pPr>
      <w:ind w:left="720"/>
      <w:contextualSpacing/>
    </w:pPr>
  </w:style>
  <w:style w:type="paragraph" w:styleId="Revision">
    <w:name w:val="Revision"/>
    <w:hidden/>
    <w:uiPriority w:val="99"/>
    <w:semiHidden/>
    <w:rsid w:val="005D32B5"/>
  </w:style>
  <w:style w:type="character" w:styleId="CommentReference">
    <w:name w:val="annotation reference"/>
    <w:basedOn w:val="DefaultParagraphFont"/>
    <w:uiPriority w:val="99"/>
    <w:semiHidden/>
    <w:unhideWhenUsed/>
    <w:rsid w:val="008F5992"/>
    <w:rPr>
      <w:sz w:val="16"/>
      <w:szCs w:val="16"/>
    </w:rPr>
  </w:style>
  <w:style w:type="paragraph" w:styleId="CommentText">
    <w:name w:val="annotation text"/>
    <w:basedOn w:val="Normal"/>
    <w:link w:val="CommentTextChar"/>
    <w:uiPriority w:val="99"/>
    <w:semiHidden/>
    <w:unhideWhenUsed/>
    <w:rsid w:val="008F5992"/>
    <w:rPr>
      <w:sz w:val="20"/>
      <w:szCs w:val="20"/>
    </w:rPr>
  </w:style>
  <w:style w:type="character" w:customStyle="1" w:styleId="CommentTextChar">
    <w:name w:val="Comment Text Char"/>
    <w:basedOn w:val="DefaultParagraphFont"/>
    <w:link w:val="CommentText"/>
    <w:uiPriority w:val="99"/>
    <w:semiHidden/>
    <w:rsid w:val="008F5992"/>
    <w:rPr>
      <w:sz w:val="20"/>
      <w:szCs w:val="20"/>
    </w:rPr>
  </w:style>
  <w:style w:type="paragraph" w:styleId="CommentSubject">
    <w:name w:val="annotation subject"/>
    <w:basedOn w:val="CommentText"/>
    <w:next w:val="CommentText"/>
    <w:link w:val="CommentSubjectChar"/>
    <w:uiPriority w:val="99"/>
    <w:semiHidden/>
    <w:unhideWhenUsed/>
    <w:rsid w:val="008F5992"/>
    <w:rPr>
      <w:b/>
      <w:bCs/>
    </w:rPr>
  </w:style>
  <w:style w:type="character" w:customStyle="1" w:styleId="CommentSubjectChar">
    <w:name w:val="Comment Subject Char"/>
    <w:basedOn w:val="CommentTextChar"/>
    <w:link w:val="CommentSubject"/>
    <w:uiPriority w:val="99"/>
    <w:semiHidden/>
    <w:rsid w:val="008F59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5608">
      <w:bodyDiv w:val="1"/>
      <w:marLeft w:val="0"/>
      <w:marRight w:val="0"/>
      <w:marTop w:val="0"/>
      <w:marBottom w:val="0"/>
      <w:divBdr>
        <w:top w:val="none" w:sz="0" w:space="0" w:color="auto"/>
        <w:left w:val="none" w:sz="0" w:space="0" w:color="auto"/>
        <w:bottom w:val="none" w:sz="0" w:space="0" w:color="auto"/>
        <w:right w:val="none" w:sz="0" w:space="0" w:color="auto"/>
      </w:divBdr>
    </w:div>
    <w:div w:id="1338801804">
      <w:bodyDiv w:val="1"/>
      <w:marLeft w:val="0"/>
      <w:marRight w:val="0"/>
      <w:marTop w:val="0"/>
      <w:marBottom w:val="0"/>
      <w:divBdr>
        <w:top w:val="none" w:sz="0" w:space="0" w:color="auto"/>
        <w:left w:val="none" w:sz="0" w:space="0" w:color="auto"/>
        <w:bottom w:val="none" w:sz="0" w:space="0" w:color="auto"/>
        <w:right w:val="none" w:sz="0" w:space="0" w:color="auto"/>
      </w:divBdr>
      <w:divsChild>
        <w:div w:id="1658336225">
          <w:marLeft w:val="965"/>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9ac0e191952f444d" Type="http://schemas.microsoft.com/office/2019/09/relationships/intelligence" Target="intelligenc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arkman/Desktop/Projects/Tom%20Brady%20-%20The%20Most%20Overrated%20Player%20of%20All%20Ti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 Brady - The Most Overrated Player of All Time.dotx</Template>
  <TotalTime>0</TotalTime>
  <Pages>8</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Markman</dc:creator>
  <cp:keywords/>
  <dc:description/>
  <cp:lastModifiedBy>Jarrett Markman</cp:lastModifiedBy>
  <cp:revision>3</cp:revision>
  <dcterms:created xsi:type="dcterms:W3CDTF">2022-01-25T22:58:00Z</dcterms:created>
  <dcterms:modified xsi:type="dcterms:W3CDTF">2022-09-08T15:28:00Z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2022-01-25T14:03:07Z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c42cf0b5-0eb4-461b-81d0-f33470a3d9db</vt:lpwstr>
  </property>
  <property fmtid="{D5CDD505-2E9C-101B-9397-08002B2CF9AE}" pid="8" name="MSIP_Label_d347b247-e90e-43a3-9d7b-004f14ae6873_ContentBits">
    <vt:lpwstr>0</vt:lpwstr>
  </property>
</Properties>
</file>